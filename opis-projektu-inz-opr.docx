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DB2" w:rsidRDefault="0068002C">
      <w:r>
        <w:t xml:space="preserve">Plan przyrostów w ramach projektu </w:t>
      </w:r>
    </w:p>
    <w:p w:rsidR="0092600D" w:rsidRDefault="0092600D" w:rsidP="0092600D">
      <w:pPr>
        <w:pStyle w:val="Akapitzlist"/>
        <w:numPr>
          <w:ilvl w:val="0"/>
          <w:numId w:val="1"/>
        </w:numPr>
      </w:pPr>
      <w:r>
        <w:t>Przed przystąpieniem do pracy nad projektem należy zadbać o  :</w:t>
      </w:r>
    </w:p>
    <w:p w:rsidR="006A0526" w:rsidRDefault="006A0526" w:rsidP="006A0526">
      <w:pPr>
        <w:pStyle w:val="Akapitzlist"/>
        <w:numPr>
          <w:ilvl w:val="1"/>
          <w:numId w:val="1"/>
        </w:numPr>
      </w:pPr>
      <w:r>
        <w:t>Opis systemu</w:t>
      </w:r>
    </w:p>
    <w:p w:rsidR="0092600D" w:rsidRDefault="0092600D" w:rsidP="0092600D">
      <w:pPr>
        <w:pStyle w:val="Akapitzlist"/>
        <w:numPr>
          <w:ilvl w:val="1"/>
          <w:numId w:val="1"/>
        </w:numPr>
      </w:pPr>
      <w:r>
        <w:t xml:space="preserve">Stworzenie środowiska testowego </w:t>
      </w:r>
    </w:p>
    <w:p w:rsidR="0092600D" w:rsidRDefault="0092600D" w:rsidP="0092600D">
      <w:pPr>
        <w:pStyle w:val="Akapitzlist"/>
        <w:numPr>
          <w:ilvl w:val="1"/>
          <w:numId w:val="1"/>
        </w:numPr>
      </w:pPr>
      <w:r>
        <w:t>Wykonanie diagramów w ramach analizy wymagań</w:t>
      </w:r>
    </w:p>
    <w:p w:rsidR="0092600D" w:rsidRDefault="0092600D" w:rsidP="0092600D">
      <w:pPr>
        <w:pStyle w:val="Akapitzlist"/>
        <w:ind w:left="792"/>
      </w:pPr>
    </w:p>
    <w:p w:rsidR="0092600D" w:rsidRDefault="0092600D"/>
    <w:p w:rsidR="0068002C" w:rsidRDefault="0068002C" w:rsidP="0068002C">
      <w:pPr>
        <w:pStyle w:val="Akapitzlist"/>
        <w:numPr>
          <w:ilvl w:val="0"/>
          <w:numId w:val="1"/>
        </w:numPr>
      </w:pPr>
      <w:r>
        <w:t>Przyrost pierwszy :</w:t>
      </w:r>
    </w:p>
    <w:p w:rsidR="0068002C" w:rsidRPr="00CB1F91" w:rsidRDefault="0068002C" w:rsidP="0068002C">
      <w:pPr>
        <w:pStyle w:val="Akapitzlist"/>
        <w:numPr>
          <w:ilvl w:val="1"/>
          <w:numId w:val="1"/>
        </w:numPr>
        <w:rPr>
          <w:color w:val="00B050"/>
          <w:rPrChange w:id="0" w:author="X X" w:date="2019-01-03T10:16:00Z">
            <w:rPr/>
          </w:rPrChange>
        </w:rPr>
      </w:pPr>
      <w:r w:rsidRPr="00CB1F91">
        <w:rPr>
          <w:color w:val="00B050"/>
          <w:rPrChange w:id="1" w:author="X X" w:date="2019-01-03T10:16:00Z">
            <w:rPr/>
          </w:rPrChange>
        </w:rPr>
        <w:t xml:space="preserve">Wykonanie GUI do logowania oraz rejestracji użytkowników </w:t>
      </w:r>
    </w:p>
    <w:p w:rsidR="0068002C" w:rsidRPr="00CB1F91" w:rsidRDefault="0068002C" w:rsidP="0068002C">
      <w:pPr>
        <w:pStyle w:val="Akapitzlist"/>
        <w:numPr>
          <w:ilvl w:val="1"/>
          <w:numId w:val="1"/>
        </w:numPr>
        <w:rPr>
          <w:color w:val="00B050"/>
          <w:rPrChange w:id="2" w:author="X X" w:date="2019-01-03T10:16:00Z">
            <w:rPr/>
          </w:rPrChange>
        </w:rPr>
      </w:pPr>
      <w:r w:rsidRPr="00CB1F91">
        <w:rPr>
          <w:color w:val="00B050"/>
          <w:rPrChange w:id="3" w:author="X X" w:date="2019-01-03T10:16:00Z">
            <w:rPr/>
          </w:rPrChange>
        </w:rPr>
        <w:t>Walidacja poszczególnych pól</w:t>
      </w:r>
    </w:p>
    <w:p w:rsidR="0068002C" w:rsidRPr="00CB1F91" w:rsidRDefault="0068002C" w:rsidP="0068002C">
      <w:pPr>
        <w:pStyle w:val="Akapitzlist"/>
        <w:numPr>
          <w:ilvl w:val="1"/>
          <w:numId w:val="1"/>
        </w:numPr>
        <w:rPr>
          <w:ins w:id="4" w:author="X X" w:date="2018-12-13T13:23:00Z"/>
          <w:color w:val="00B050"/>
          <w:rPrChange w:id="5" w:author="X X" w:date="2019-01-03T10:16:00Z">
            <w:rPr>
              <w:ins w:id="6" w:author="X X" w:date="2018-12-13T13:23:00Z"/>
            </w:rPr>
          </w:rPrChange>
        </w:rPr>
      </w:pPr>
      <w:r w:rsidRPr="00CB1F91">
        <w:rPr>
          <w:color w:val="00B050"/>
          <w:rPrChange w:id="7" w:author="X X" w:date="2019-01-03T10:16:00Z">
            <w:rPr/>
          </w:rPrChange>
        </w:rPr>
        <w:t xml:space="preserve">Napisanie testów jednostkowych do napisanych metod </w:t>
      </w:r>
    </w:p>
    <w:p w:rsidR="00495D9A" w:rsidRPr="00CB1F91" w:rsidRDefault="00495D9A" w:rsidP="0068002C">
      <w:pPr>
        <w:pStyle w:val="Akapitzlist"/>
        <w:numPr>
          <w:ilvl w:val="1"/>
          <w:numId w:val="1"/>
        </w:numPr>
        <w:rPr>
          <w:ins w:id="8" w:author="X X" w:date="2018-12-13T13:23:00Z"/>
          <w:color w:val="00B050"/>
          <w:rPrChange w:id="9" w:author="X X" w:date="2019-01-03T10:16:00Z">
            <w:rPr>
              <w:ins w:id="10" w:author="X X" w:date="2018-12-13T13:23:00Z"/>
            </w:rPr>
          </w:rPrChange>
        </w:rPr>
      </w:pPr>
      <w:ins w:id="11" w:author="X X" w:date="2018-12-13T13:23:00Z">
        <w:r w:rsidRPr="00CB1F91">
          <w:rPr>
            <w:color w:val="00B050"/>
            <w:rPrChange w:id="12" w:author="X X" w:date="2019-01-03T10:16:00Z">
              <w:rPr/>
            </w:rPrChange>
          </w:rPr>
          <w:t>Dekompozycja</w:t>
        </w:r>
      </w:ins>
    </w:p>
    <w:p w:rsidR="00495D9A" w:rsidRPr="00CB1F91" w:rsidRDefault="00495D9A" w:rsidP="00495D9A">
      <w:pPr>
        <w:pStyle w:val="Akapitzlist"/>
        <w:numPr>
          <w:ilvl w:val="2"/>
          <w:numId w:val="1"/>
        </w:numPr>
        <w:rPr>
          <w:ins w:id="13" w:author="X X" w:date="2018-12-13T13:24:00Z"/>
          <w:color w:val="00B050"/>
          <w:rPrChange w:id="14" w:author="X X" w:date="2019-01-03T10:16:00Z">
            <w:rPr>
              <w:ins w:id="15" w:author="X X" w:date="2018-12-13T13:24:00Z"/>
            </w:rPr>
          </w:rPrChange>
        </w:rPr>
      </w:pPr>
      <w:ins w:id="16" w:author="X X" w:date="2018-12-13T13:24:00Z">
        <w:r w:rsidRPr="00CB1F91">
          <w:rPr>
            <w:color w:val="00B050"/>
            <w:rPrChange w:id="17" w:author="X X" w:date="2019-01-03T10:16:00Z">
              <w:rPr/>
            </w:rPrChange>
          </w:rPr>
          <w:t xml:space="preserve"> Kontroler Logowanie</w:t>
        </w:r>
      </w:ins>
    </w:p>
    <w:p w:rsidR="00495D9A" w:rsidRPr="00CB1F91" w:rsidRDefault="00495D9A">
      <w:pPr>
        <w:pStyle w:val="Akapitzlist"/>
        <w:numPr>
          <w:ilvl w:val="2"/>
          <w:numId w:val="1"/>
        </w:numPr>
        <w:rPr>
          <w:color w:val="00B050"/>
          <w:rPrChange w:id="18" w:author="X X" w:date="2019-01-03T10:16:00Z">
            <w:rPr/>
          </w:rPrChange>
        </w:rPr>
        <w:pPrChange w:id="19" w:author="X X" w:date="2018-12-13T13:24:00Z">
          <w:pPr>
            <w:pStyle w:val="Akapitzlist"/>
            <w:numPr>
              <w:ilvl w:val="1"/>
              <w:numId w:val="1"/>
            </w:numPr>
            <w:ind w:left="792" w:hanging="432"/>
          </w:pPr>
        </w:pPrChange>
      </w:pPr>
      <w:ins w:id="20" w:author="X X" w:date="2018-12-13T13:24:00Z">
        <w:r w:rsidRPr="00CB1F91">
          <w:rPr>
            <w:color w:val="00B050"/>
            <w:rPrChange w:id="21" w:author="X X" w:date="2019-01-03T10:16:00Z">
              <w:rPr/>
            </w:rPrChange>
          </w:rPr>
          <w:t>Kontroler Rejestracja</w:t>
        </w:r>
      </w:ins>
    </w:p>
    <w:p w:rsidR="0068002C" w:rsidRDefault="0068002C" w:rsidP="0068002C">
      <w:pPr>
        <w:pStyle w:val="Akapitzlist"/>
        <w:numPr>
          <w:ilvl w:val="0"/>
          <w:numId w:val="1"/>
        </w:numPr>
      </w:pPr>
      <w:r>
        <w:t>Przyrost drugi:</w:t>
      </w:r>
    </w:p>
    <w:p w:rsidR="0068002C" w:rsidRPr="00CB1F91" w:rsidRDefault="0068002C" w:rsidP="0068002C">
      <w:pPr>
        <w:pStyle w:val="Akapitzlist"/>
        <w:numPr>
          <w:ilvl w:val="1"/>
          <w:numId w:val="1"/>
        </w:numPr>
        <w:rPr>
          <w:color w:val="00B050"/>
          <w:rPrChange w:id="22" w:author="X X" w:date="2019-01-03T10:17:00Z">
            <w:rPr/>
          </w:rPrChange>
        </w:rPr>
      </w:pPr>
      <w:r w:rsidRPr="00CB1F91">
        <w:rPr>
          <w:color w:val="00B050"/>
          <w:rPrChange w:id="23" w:author="X X" w:date="2019-01-03T10:17:00Z">
            <w:rPr/>
          </w:rPrChange>
        </w:rPr>
        <w:t xml:space="preserve">Stworzenie głównego okna dla GUI </w:t>
      </w:r>
    </w:p>
    <w:p w:rsidR="0068002C" w:rsidRPr="00CB1F91" w:rsidRDefault="0068002C" w:rsidP="0068002C">
      <w:pPr>
        <w:pStyle w:val="Akapitzlist"/>
        <w:numPr>
          <w:ilvl w:val="2"/>
          <w:numId w:val="1"/>
        </w:numPr>
        <w:rPr>
          <w:color w:val="00B050"/>
          <w:rPrChange w:id="24" w:author="X X" w:date="2019-01-03T10:17:00Z">
            <w:rPr/>
          </w:rPrChange>
        </w:rPr>
      </w:pPr>
      <w:r w:rsidRPr="00CB1F91">
        <w:rPr>
          <w:color w:val="00B050"/>
          <w:rPrChange w:id="25" w:author="X X" w:date="2019-01-03T10:17:00Z">
            <w:rPr/>
          </w:rPrChange>
        </w:rPr>
        <w:t xml:space="preserve">Integracja okien logowania i rejestracji </w:t>
      </w:r>
      <w:r w:rsidR="00076307" w:rsidRPr="00CB1F91">
        <w:rPr>
          <w:color w:val="00B050"/>
          <w:rPrChange w:id="26" w:author="X X" w:date="2019-01-03T10:17:00Z">
            <w:rPr/>
          </w:rPrChange>
        </w:rPr>
        <w:t>z oknem głównym</w:t>
      </w:r>
    </w:p>
    <w:p w:rsidR="00076307" w:rsidRPr="00CB1F91" w:rsidRDefault="00076307" w:rsidP="00076307">
      <w:pPr>
        <w:pStyle w:val="Akapitzlist"/>
        <w:numPr>
          <w:ilvl w:val="1"/>
          <w:numId w:val="1"/>
        </w:numPr>
        <w:rPr>
          <w:color w:val="00B050"/>
          <w:rPrChange w:id="27" w:author="X X" w:date="2019-01-03T10:17:00Z">
            <w:rPr/>
          </w:rPrChange>
        </w:rPr>
      </w:pPr>
      <w:r w:rsidRPr="00CB1F91">
        <w:rPr>
          <w:color w:val="00B050"/>
          <w:rPrChange w:id="28" w:author="X X" w:date="2019-01-03T10:17:00Z">
            <w:rPr/>
          </w:rPrChange>
        </w:rPr>
        <w:t xml:space="preserve">Napisanie klas dla: </w:t>
      </w:r>
    </w:p>
    <w:p w:rsidR="00076307" w:rsidRPr="00CB1F91" w:rsidRDefault="00076307" w:rsidP="00076307">
      <w:pPr>
        <w:pStyle w:val="Akapitzlist"/>
        <w:numPr>
          <w:ilvl w:val="2"/>
          <w:numId w:val="1"/>
        </w:numPr>
        <w:rPr>
          <w:color w:val="00B050"/>
          <w:rPrChange w:id="29" w:author="X X" w:date="2019-01-03T10:17:00Z">
            <w:rPr/>
          </w:rPrChange>
        </w:rPr>
      </w:pPr>
      <w:r w:rsidRPr="00CB1F91">
        <w:rPr>
          <w:color w:val="00B050"/>
          <w:rPrChange w:id="30" w:author="X X" w:date="2019-01-03T10:17:00Z">
            <w:rPr/>
          </w:rPrChange>
        </w:rPr>
        <w:t xml:space="preserve"> Użytkowników</w:t>
      </w:r>
    </w:p>
    <w:p w:rsidR="00076307" w:rsidRPr="00CB1F91" w:rsidRDefault="00076307" w:rsidP="00076307">
      <w:pPr>
        <w:pStyle w:val="Akapitzlist"/>
        <w:numPr>
          <w:ilvl w:val="2"/>
          <w:numId w:val="1"/>
        </w:numPr>
        <w:rPr>
          <w:color w:val="00B050"/>
          <w:rPrChange w:id="31" w:author="X X" w:date="2019-01-03T10:17:00Z">
            <w:rPr/>
          </w:rPrChange>
        </w:rPr>
      </w:pPr>
      <w:r w:rsidRPr="00CB1F91">
        <w:rPr>
          <w:color w:val="00B050"/>
          <w:rPrChange w:id="32" w:author="X X" w:date="2019-01-03T10:17:00Z">
            <w:rPr/>
          </w:rPrChange>
        </w:rPr>
        <w:t xml:space="preserve"> Treningów</w:t>
      </w:r>
    </w:p>
    <w:p w:rsidR="00076307" w:rsidRPr="00CB1F91" w:rsidRDefault="00076307" w:rsidP="00076307">
      <w:pPr>
        <w:pStyle w:val="Akapitzlist"/>
        <w:numPr>
          <w:ilvl w:val="2"/>
          <w:numId w:val="1"/>
        </w:numPr>
        <w:rPr>
          <w:color w:val="00B050"/>
          <w:rPrChange w:id="33" w:author="X X" w:date="2019-01-03T10:17:00Z">
            <w:rPr/>
          </w:rPrChange>
        </w:rPr>
      </w:pPr>
      <w:r w:rsidRPr="00CB1F91">
        <w:rPr>
          <w:color w:val="00B050"/>
          <w:rPrChange w:id="34" w:author="X X" w:date="2019-01-03T10:17:00Z">
            <w:rPr/>
          </w:rPrChange>
        </w:rPr>
        <w:t xml:space="preserve"> Trenerów</w:t>
      </w:r>
    </w:p>
    <w:p w:rsidR="00CB1F91" w:rsidRPr="00CB1F91" w:rsidRDefault="00076307" w:rsidP="00076307">
      <w:pPr>
        <w:pStyle w:val="Akapitzlist"/>
        <w:numPr>
          <w:ilvl w:val="1"/>
          <w:numId w:val="1"/>
        </w:numPr>
        <w:rPr>
          <w:ins w:id="35" w:author="X X" w:date="2019-01-03T10:21:00Z"/>
          <w:color w:val="00B050"/>
          <w:rPrChange w:id="36" w:author="X X" w:date="2019-01-03T10:21:00Z">
            <w:rPr>
              <w:ins w:id="37" w:author="X X" w:date="2019-01-03T10:21:00Z"/>
              <w:color w:val="70AD47" w:themeColor="accent6"/>
            </w:rPr>
          </w:rPrChange>
        </w:rPr>
      </w:pPr>
      <w:moveFromRangeStart w:id="38" w:author="X X" w:date="2019-01-03T10:34:00Z" w:name="move534274991"/>
      <w:moveFrom w:id="39" w:author="X X" w:date="2019-01-03T10:34:00Z">
        <w:r w:rsidRPr="00CB1F91" w:rsidDel="003C529F">
          <w:rPr>
            <w:color w:val="FF0000"/>
            <w:rPrChange w:id="40" w:author="X X" w:date="2019-01-03T10:17:00Z">
              <w:rPr/>
            </w:rPrChange>
          </w:rPr>
          <w:t xml:space="preserve">Testy jednostkowe </w:t>
        </w:r>
      </w:moveFrom>
      <w:moveFromRangeEnd w:id="38"/>
      <w:ins w:id="41" w:author="X X" w:date="2019-01-03T10:20:00Z">
        <w:r w:rsidR="00CB1F91" w:rsidRPr="00CB1F91">
          <w:rPr>
            <w:color w:val="00B050"/>
            <w:rPrChange w:id="42" w:author="X X" w:date="2019-01-03T10:21:00Z">
              <w:rPr>
                <w:color w:val="FF0000"/>
              </w:rPr>
            </w:rPrChange>
          </w:rPr>
          <w:t>De</w:t>
        </w:r>
      </w:ins>
      <w:ins w:id="43" w:author="X X" w:date="2019-01-03T10:21:00Z">
        <w:r w:rsidR="00CB1F91" w:rsidRPr="00CB1F91">
          <w:rPr>
            <w:color w:val="00B050"/>
            <w:rPrChange w:id="44" w:author="X X" w:date="2019-01-03T10:21:00Z">
              <w:rPr>
                <w:color w:val="FF0000"/>
              </w:rPr>
            </w:rPrChange>
          </w:rPr>
          <w:t>kompozycja</w:t>
        </w:r>
        <w:r w:rsidR="00CB1F91" w:rsidRPr="00CB1F91">
          <w:rPr>
            <w:color w:val="00B050"/>
            <w:rPrChange w:id="45" w:author="X X" w:date="2019-01-03T10:21:00Z">
              <w:rPr>
                <w:color w:val="70AD47" w:themeColor="accent6"/>
              </w:rPr>
            </w:rPrChange>
          </w:rPr>
          <w:t>:</w:t>
        </w:r>
      </w:ins>
    </w:p>
    <w:p w:rsidR="00CB1F91" w:rsidRDefault="00ED3CA4" w:rsidP="00CB1F91">
      <w:pPr>
        <w:pStyle w:val="Akapitzlist"/>
        <w:numPr>
          <w:ilvl w:val="2"/>
          <w:numId w:val="1"/>
        </w:numPr>
        <w:rPr>
          <w:ins w:id="46" w:author="X X" w:date="2019-01-03T10:21:00Z"/>
          <w:color w:val="00B050"/>
        </w:rPr>
      </w:pPr>
      <w:ins w:id="47" w:author="X X" w:date="2019-01-03T10:21:00Z">
        <w:r>
          <w:rPr>
            <w:color w:val="00B050"/>
          </w:rPr>
          <w:t>Klasy dla :</w:t>
        </w:r>
      </w:ins>
    </w:p>
    <w:p w:rsidR="00ED3CA4" w:rsidRDefault="00ED3CA4" w:rsidP="00CB1F91">
      <w:pPr>
        <w:pStyle w:val="Akapitzlist"/>
        <w:numPr>
          <w:ilvl w:val="2"/>
          <w:numId w:val="1"/>
        </w:numPr>
        <w:rPr>
          <w:ins w:id="48" w:author="X X" w:date="2019-01-03T10:32:00Z"/>
          <w:color w:val="00B050"/>
        </w:rPr>
      </w:pPr>
      <w:ins w:id="49" w:author="X X" w:date="2019-01-03T10:21:00Z">
        <w:r>
          <w:rPr>
            <w:color w:val="00B050"/>
          </w:rPr>
          <w:t>Kontroler</w:t>
        </w:r>
      </w:ins>
      <w:ins w:id="50" w:author="X X" w:date="2019-01-03T10:22:00Z">
        <w:r>
          <w:rPr>
            <w:color w:val="00B050"/>
          </w:rPr>
          <w:t xml:space="preserve"> </w:t>
        </w:r>
        <w:proofErr w:type="spellStart"/>
        <w:r>
          <w:rPr>
            <w:color w:val="00B050"/>
          </w:rPr>
          <w:t>MainView</w:t>
        </w:r>
      </w:ins>
      <w:proofErr w:type="spellEnd"/>
    </w:p>
    <w:p w:rsidR="003C529F" w:rsidRDefault="003C529F" w:rsidP="003C529F">
      <w:pPr>
        <w:pStyle w:val="Akapitzlist"/>
        <w:numPr>
          <w:ilvl w:val="2"/>
          <w:numId w:val="1"/>
        </w:numPr>
        <w:rPr>
          <w:ins w:id="51" w:author="X X" w:date="2019-01-03T10:32:00Z"/>
          <w:color w:val="00B050"/>
        </w:rPr>
      </w:pPr>
      <w:ins w:id="52" w:author="X X" w:date="2019-01-03T10:32:00Z">
        <w:r>
          <w:rPr>
            <w:color w:val="00B050"/>
          </w:rPr>
          <w:t>Stworzenia klas :</w:t>
        </w:r>
      </w:ins>
    </w:p>
    <w:p w:rsidR="003C529F" w:rsidRDefault="003C529F" w:rsidP="003C529F">
      <w:pPr>
        <w:pStyle w:val="Akapitzlist"/>
        <w:numPr>
          <w:ilvl w:val="3"/>
          <w:numId w:val="1"/>
        </w:numPr>
        <w:rPr>
          <w:ins w:id="53" w:author="X X" w:date="2019-01-03T10:32:00Z"/>
          <w:color w:val="00B050"/>
        </w:rPr>
      </w:pPr>
      <w:ins w:id="54" w:author="X X" w:date="2019-01-03T10:32:00Z">
        <w:r>
          <w:rPr>
            <w:color w:val="00B050"/>
          </w:rPr>
          <w:t xml:space="preserve">Użytkowników </w:t>
        </w:r>
      </w:ins>
    </w:p>
    <w:p w:rsidR="003C529F" w:rsidRDefault="003C529F" w:rsidP="003C529F">
      <w:pPr>
        <w:pStyle w:val="Akapitzlist"/>
        <w:numPr>
          <w:ilvl w:val="3"/>
          <w:numId w:val="1"/>
        </w:numPr>
        <w:rPr>
          <w:ins w:id="55" w:author="X X" w:date="2019-01-03T10:32:00Z"/>
          <w:color w:val="00B050"/>
        </w:rPr>
      </w:pPr>
      <w:ins w:id="56" w:author="X X" w:date="2019-01-03T10:32:00Z">
        <w:r>
          <w:rPr>
            <w:color w:val="00B050"/>
          </w:rPr>
          <w:t>Treningów</w:t>
        </w:r>
      </w:ins>
    </w:p>
    <w:p w:rsidR="003C529F" w:rsidRDefault="003C529F" w:rsidP="003C529F">
      <w:pPr>
        <w:pStyle w:val="Akapitzlist"/>
        <w:numPr>
          <w:ilvl w:val="2"/>
          <w:numId w:val="1"/>
        </w:numPr>
        <w:rPr>
          <w:ins w:id="57" w:author="X X" w:date="2019-01-03T10:32:00Z"/>
          <w:color w:val="00B050"/>
        </w:rPr>
        <w:pPrChange w:id="58" w:author="X X" w:date="2019-01-03T10:33:00Z">
          <w:pPr>
            <w:pStyle w:val="Akapitzlist"/>
            <w:numPr>
              <w:ilvl w:val="3"/>
              <w:numId w:val="1"/>
            </w:numPr>
            <w:ind w:left="1728" w:hanging="648"/>
          </w:pPr>
        </w:pPrChange>
      </w:pPr>
      <w:ins w:id="59" w:author="X X" w:date="2019-01-03T10:32:00Z">
        <w:r>
          <w:rPr>
            <w:color w:val="00B050"/>
          </w:rPr>
          <w:t xml:space="preserve">Nowe okno wyboru sposobu logowania </w:t>
        </w:r>
      </w:ins>
    </w:p>
    <w:p w:rsidR="003C529F" w:rsidRDefault="003C529F" w:rsidP="003C529F">
      <w:pPr>
        <w:pStyle w:val="Akapitzlist"/>
        <w:numPr>
          <w:ilvl w:val="2"/>
          <w:numId w:val="1"/>
        </w:numPr>
        <w:rPr>
          <w:ins w:id="60" w:author="X X" w:date="2019-01-03T10:32:00Z"/>
          <w:color w:val="00B050"/>
        </w:rPr>
        <w:pPrChange w:id="61" w:author="X X" w:date="2019-01-03T10:33:00Z">
          <w:pPr>
            <w:pStyle w:val="Akapitzlist"/>
            <w:numPr>
              <w:ilvl w:val="3"/>
              <w:numId w:val="1"/>
            </w:numPr>
            <w:ind w:left="1728" w:hanging="648"/>
          </w:pPr>
        </w:pPrChange>
      </w:pPr>
      <w:ins w:id="62" w:author="X X" w:date="2019-01-03T10:32:00Z">
        <w:r>
          <w:rPr>
            <w:color w:val="00B050"/>
          </w:rPr>
          <w:t>Nowe okna logowania i rejestracji</w:t>
        </w:r>
      </w:ins>
    </w:p>
    <w:p w:rsidR="003C529F" w:rsidRPr="00050DB6" w:rsidDel="003C529F" w:rsidRDefault="003C529F" w:rsidP="00050DB6">
      <w:pPr>
        <w:pStyle w:val="Akapitzlist"/>
        <w:numPr>
          <w:ilvl w:val="2"/>
          <w:numId w:val="1"/>
        </w:numPr>
        <w:rPr>
          <w:del w:id="63" w:author="X X" w:date="2019-01-03T10:34:00Z"/>
          <w:moveTo w:id="64" w:author="X X" w:date="2019-01-03T10:34:00Z"/>
          <w:color w:val="00B050"/>
          <w:rPrChange w:id="65" w:author="X X" w:date="2019-01-03T10:39:00Z">
            <w:rPr>
              <w:del w:id="66" w:author="X X" w:date="2019-01-03T10:34:00Z"/>
              <w:moveTo w:id="67" w:author="X X" w:date="2019-01-03T10:34:00Z"/>
            </w:rPr>
          </w:rPrChange>
        </w:rPr>
        <w:pPrChange w:id="68" w:author="X X" w:date="2019-01-03T10:39:00Z">
          <w:pPr>
            <w:pStyle w:val="Akapitzlist"/>
            <w:numPr>
              <w:ilvl w:val="1"/>
              <w:numId w:val="1"/>
            </w:numPr>
            <w:ind w:left="792" w:hanging="432"/>
          </w:pPr>
        </w:pPrChange>
      </w:pPr>
      <w:ins w:id="69" w:author="X X" w:date="2019-01-03T10:33:00Z">
        <w:r>
          <w:rPr>
            <w:color w:val="00B050"/>
          </w:rPr>
          <w:t xml:space="preserve">Okno dla widoku zalogowanego użytkownika </w:t>
        </w:r>
      </w:ins>
      <w:moveToRangeStart w:id="70" w:author="X X" w:date="2019-01-03T10:34:00Z" w:name="move534274991"/>
      <w:moveTo w:id="71" w:author="X X" w:date="2019-01-03T10:34:00Z">
        <w:del w:id="72" w:author="X X" w:date="2019-01-03T10:39:00Z">
          <w:r w:rsidRPr="00050DB6" w:rsidDel="00050DB6">
            <w:rPr>
              <w:color w:val="FF0000"/>
              <w:rPrChange w:id="73" w:author="X X" w:date="2019-01-03T10:39:00Z">
                <w:rPr/>
              </w:rPrChange>
            </w:rPr>
            <w:delText xml:space="preserve">Testy jednostkowe </w:delText>
          </w:r>
        </w:del>
      </w:moveTo>
    </w:p>
    <w:moveToRangeEnd w:id="70"/>
    <w:p w:rsidR="003C529F" w:rsidRPr="003C529F" w:rsidRDefault="003C529F" w:rsidP="00050DB6">
      <w:pPr>
        <w:pStyle w:val="Akapitzlist"/>
        <w:rPr>
          <w:color w:val="00B050"/>
          <w:rPrChange w:id="74" w:author="X X" w:date="2019-01-03T10:34:00Z">
            <w:rPr/>
          </w:rPrChange>
        </w:rPr>
        <w:pPrChange w:id="75" w:author="X X" w:date="2019-01-03T10:39:00Z">
          <w:pPr>
            <w:pStyle w:val="Akapitzlist"/>
            <w:numPr>
              <w:ilvl w:val="1"/>
              <w:numId w:val="1"/>
            </w:numPr>
            <w:ind w:left="792" w:hanging="432"/>
          </w:pPr>
        </w:pPrChange>
      </w:pPr>
    </w:p>
    <w:p w:rsidR="00076307" w:rsidRDefault="00076307" w:rsidP="00076307">
      <w:pPr>
        <w:pStyle w:val="Akapitzlist"/>
        <w:numPr>
          <w:ilvl w:val="0"/>
          <w:numId w:val="1"/>
        </w:numPr>
      </w:pPr>
      <w:r>
        <w:t>Przyrost trzeci</w:t>
      </w:r>
    </w:p>
    <w:p w:rsidR="00076307" w:rsidRPr="00CB1F91" w:rsidRDefault="00076307" w:rsidP="00076307">
      <w:pPr>
        <w:pStyle w:val="Akapitzlist"/>
        <w:numPr>
          <w:ilvl w:val="1"/>
          <w:numId w:val="1"/>
        </w:numPr>
        <w:rPr>
          <w:color w:val="00B050"/>
          <w:rPrChange w:id="76" w:author="X X" w:date="2019-01-03T10:17:00Z">
            <w:rPr/>
          </w:rPrChange>
        </w:rPr>
      </w:pPr>
      <w:r w:rsidRPr="00CB1F91">
        <w:rPr>
          <w:color w:val="00B050"/>
          <w:rPrChange w:id="77" w:author="X X" w:date="2019-01-03T10:17:00Z">
            <w:rPr/>
          </w:rPrChange>
        </w:rPr>
        <w:t>Stworzenie bazy danych dla :</w:t>
      </w:r>
    </w:p>
    <w:p w:rsidR="00076307" w:rsidRPr="00CB1F91" w:rsidRDefault="00076307" w:rsidP="00076307">
      <w:pPr>
        <w:pStyle w:val="Akapitzlist"/>
        <w:numPr>
          <w:ilvl w:val="2"/>
          <w:numId w:val="1"/>
        </w:numPr>
        <w:rPr>
          <w:color w:val="00B050"/>
          <w:rPrChange w:id="78" w:author="X X" w:date="2019-01-03T10:17:00Z">
            <w:rPr/>
          </w:rPrChange>
        </w:rPr>
      </w:pPr>
      <w:r w:rsidRPr="00CB1F91">
        <w:rPr>
          <w:color w:val="00B050"/>
          <w:rPrChange w:id="79" w:author="X X" w:date="2019-01-03T10:17:00Z">
            <w:rPr/>
          </w:rPrChange>
        </w:rPr>
        <w:t xml:space="preserve"> Użytkowników </w:t>
      </w:r>
    </w:p>
    <w:p w:rsidR="00076307" w:rsidRPr="00CB1F91" w:rsidRDefault="00076307" w:rsidP="00076307">
      <w:pPr>
        <w:pStyle w:val="Akapitzlist"/>
        <w:numPr>
          <w:ilvl w:val="2"/>
          <w:numId w:val="1"/>
        </w:numPr>
        <w:rPr>
          <w:color w:val="00B050"/>
          <w:rPrChange w:id="80" w:author="X X" w:date="2019-01-03T10:17:00Z">
            <w:rPr/>
          </w:rPrChange>
        </w:rPr>
      </w:pPr>
      <w:r w:rsidRPr="00CB1F91">
        <w:rPr>
          <w:color w:val="00B050"/>
          <w:rPrChange w:id="81" w:author="X X" w:date="2019-01-03T10:17:00Z">
            <w:rPr/>
          </w:rPrChange>
        </w:rPr>
        <w:t xml:space="preserve"> Trenerów </w:t>
      </w:r>
    </w:p>
    <w:p w:rsidR="00076307" w:rsidRDefault="00076307" w:rsidP="00076307">
      <w:pPr>
        <w:pStyle w:val="Akapitzlist"/>
        <w:numPr>
          <w:ilvl w:val="2"/>
          <w:numId w:val="1"/>
        </w:numPr>
        <w:rPr>
          <w:ins w:id="82" w:author="X X" w:date="2019-01-03T10:39:00Z"/>
          <w:color w:val="00B050"/>
        </w:rPr>
      </w:pPr>
      <w:r w:rsidRPr="00CB1F91">
        <w:rPr>
          <w:color w:val="00B050"/>
          <w:rPrChange w:id="83" w:author="X X" w:date="2019-01-03T10:17:00Z">
            <w:rPr/>
          </w:rPrChange>
        </w:rPr>
        <w:t xml:space="preserve"> </w:t>
      </w:r>
      <w:del w:id="84" w:author="X X" w:date="2019-01-03T10:38:00Z">
        <w:r w:rsidRPr="00CB1F91" w:rsidDel="00050DB6">
          <w:rPr>
            <w:color w:val="00B050"/>
            <w:rPrChange w:id="85" w:author="X X" w:date="2019-01-03T10:17:00Z">
              <w:rPr/>
            </w:rPrChange>
          </w:rPr>
          <w:delText>Treningów</w:delText>
        </w:r>
      </w:del>
      <w:ins w:id="86" w:author="X X" w:date="2019-01-03T10:38:00Z">
        <w:r w:rsidR="00050DB6">
          <w:rPr>
            <w:color w:val="00B050"/>
          </w:rPr>
          <w:t>Dostępnych Treningów</w:t>
        </w:r>
      </w:ins>
    </w:p>
    <w:p w:rsidR="00050DB6" w:rsidRPr="00050DB6" w:rsidRDefault="00050DB6" w:rsidP="00076307">
      <w:pPr>
        <w:pStyle w:val="Akapitzlist"/>
        <w:numPr>
          <w:ilvl w:val="2"/>
          <w:numId w:val="1"/>
        </w:numPr>
        <w:rPr>
          <w:ins w:id="87" w:author="X X" w:date="2019-01-03T10:38:00Z"/>
          <w:color w:val="FF0000"/>
          <w:rPrChange w:id="88" w:author="X X" w:date="2019-01-03T10:39:00Z">
            <w:rPr>
              <w:ins w:id="89" w:author="X X" w:date="2019-01-03T10:38:00Z"/>
              <w:color w:val="00B050"/>
            </w:rPr>
          </w:rPrChange>
        </w:rPr>
      </w:pPr>
      <w:ins w:id="90" w:author="X X" w:date="2019-01-03T10:39:00Z">
        <w:r w:rsidRPr="00050DB6">
          <w:rPr>
            <w:color w:val="FF0000"/>
            <w:rPrChange w:id="91" w:author="X X" w:date="2019-01-03T10:39:00Z">
              <w:rPr>
                <w:color w:val="00B050"/>
              </w:rPr>
            </w:rPrChange>
          </w:rPr>
          <w:t>Zapisanych Treningów</w:t>
        </w:r>
      </w:ins>
    </w:p>
    <w:p w:rsidR="00050DB6" w:rsidRPr="00CB1F91" w:rsidRDefault="00050DB6" w:rsidP="00076307">
      <w:pPr>
        <w:pStyle w:val="Akapitzlist"/>
        <w:numPr>
          <w:ilvl w:val="2"/>
          <w:numId w:val="1"/>
        </w:numPr>
        <w:rPr>
          <w:color w:val="00B050"/>
          <w:rPrChange w:id="92" w:author="X X" w:date="2019-01-03T10:17:00Z">
            <w:rPr/>
          </w:rPrChange>
        </w:rPr>
      </w:pPr>
      <w:ins w:id="93" w:author="X X" w:date="2019-01-03T10:38:00Z">
        <w:r>
          <w:rPr>
            <w:color w:val="00B050"/>
          </w:rPr>
          <w:t>Trenerów</w:t>
        </w:r>
      </w:ins>
    </w:p>
    <w:p w:rsidR="00076307" w:rsidRDefault="00076307" w:rsidP="00076307">
      <w:pPr>
        <w:pStyle w:val="Akapitzlist"/>
        <w:numPr>
          <w:ilvl w:val="1"/>
          <w:numId w:val="1"/>
        </w:numPr>
        <w:rPr>
          <w:ins w:id="94" w:author="X X" w:date="2019-01-03T10:41:00Z"/>
          <w:color w:val="00B050"/>
        </w:rPr>
      </w:pPr>
      <w:r w:rsidRPr="00CB1F91">
        <w:rPr>
          <w:color w:val="00B050"/>
          <w:rPrChange w:id="95" w:author="X X" w:date="2019-01-03T10:17:00Z">
            <w:rPr/>
          </w:rPrChange>
        </w:rPr>
        <w:t>Dokończenie systemu logowania i rejestracji</w:t>
      </w:r>
    </w:p>
    <w:p w:rsidR="00050DB6" w:rsidRDefault="00050DB6" w:rsidP="00076307">
      <w:pPr>
        <w:pStyle w:val="Akapitzlist"/>
        <w:numPr>
          <w:ilvl w:val="1"/>
          <w:numId w:val="1"/>
        </w:numPr>
        <w:rPr>
          <w:ins w:id="96" w:author="X X" w:date="2019-01-03T10:20:00Z"/>
          <w:color w:val="00B050"/>
        </w:rPr>
      </w:pPr>
      <w:ins w:id="97" w:author="X X" w:date="2019-01-03T10:41:00Z">
        <w:r>
          <w:rPr>
            <w:color w:val="00B050"/>
          </w:rPr>
          <w:t>Częściowe połączenie bazy danych z GUI</w:t>
        </w:r>
      </w:ins>
    </w:p>
    <w:p w:rsidR="00CB1F91" w:rsidRPr="00DF1F48" w:rsidRDefault="00CB1F91" w:rsidP="00076307">
      <w:pPr>
        <w:pStyle w:val="Akapitzlist"/>
        <w:numPr>
          <w:ilvl w:val="1"/>
          <w:numId w:val="1"/>
        </w:numPr>
        <w:rPr>
          <w:color w:val="00B050"/>
          <w:rPrChange w:id="98" w:author="X X" w:date="2019-01-03T11:08:00Z">
            <w:rPr/>
          </w:rPrChange>
        </w:rPr>
      </w:pPr>
      <w:ins w:id="99" w:author="X X" w:date="2019-01-03T10:20:00Z">
        <w:r w:rsidRPr="00DF1F48">
          <w:rPr>
            <w:color w:val="00B050"/>
            <w:rPrChange w:id="100" w:author="X X" w:date="2019-01-03T11:08:00Z">
              <w:rPr>
                <w:color w:val="00B050"/>
              </w:rPr>
            </w:rPrChange>
          </w:rPr>
          <w:t>Walidacja danych</w:t>
        </w:r>
      </w:ins>
    </w:p>
    <w:p w:rsidR="00076307" w:rsidRPr="00CB1F91" w:rsidDel="00CB1F91" w:rsidRDefault="00076307" w:rsidP="00076307">
      <w:pPr>
        <w:pStyle w:val="Akapitzlist"/>
        <w:numPr>
          <w:ilvl w:val="1"/>
          <w:numId w:val="1"/>
        </w:numPr>
        <w:rPr>
          <w:del w:id="101" w:author="X X" w:date="2019-01-03T10:17:00Z"/>
          <w:color w:val="FF0000"/>
          <w:rPrChange w:id="102" w:author="X X" w:date="2019-01-03T10:18:00Z">
            <w:rPr>
              <w:del w:id="103" w:author="X X" w:date="2019-01-03T10:17:00Z"/>
            </w:rPr>
          </w:rPrChange>
        </w:rPr>
      </w:pPr>
      <w:del w:id="104" w:author="X X" w:date="2019-01-03T10:17:00Z">
        <w:r w:rsidRPr="00CB1F91" w:rsidDel="00CB1F91">
          <w:rPr>
            <w:color w:val="FF0000"/>
            <w:rPrChange w:id="105" w:author="X X" w:date="2019-01-03T10:18:00Z">
              <w:rPr/>
            </w:rPrChange>
          </w:rPr>
          <w:delText>Dodanie możliwości zarządzania treningami przez administratorów</w:delText>
        </w:r>
      </w:del>
    </w:p>
    <w:p w:rsidR="00076307" w:rsidRPr="00CB1F91" w:rsidRDefault="00076307" w:rsidP="00076307">
      <w:pPr>
        <w:pStyle w:val="Akapitzlist"/>
        <w:numPr>
          <w:ilvl w:val="1"/>
          <w:numId w:val="1"/>
        </w:numPr>
        <w:rPr>
          <w:color w:val="FF0000"/>
          <w:rPrChange w:id="106" w:author="X X" w:date="2019-01-03T10:18:00Z">
            <w:rPr/>
          </w:rPrChange>
        </w:rPr>
      </w:pPr>
      <w:r w:rsidRPr="00CB1F91">
        <w:rPr>
          <w:color w:val="FF0000"/>
          <w:rPrChange w:id="107" w:author="X X" w:date="2019-01-03T10:18:00Z">
            <w:rPr/>
          </w:rPrChange>
        </w:rPr>
        <w:t>Dodanie możliwości zapisywania się na konkretne treningi</w:t>
      </w:r>
    </w:p>
    <w:p w:rsidR="00076307" w:rsidRPr="00CB1F91" w:rsidRDefault="00076307" w:rsidP="00076307">
      <w:pPr>
        <w:pStyle w:val="Akapitzlist"/>
        <w:numPr>
          <w:ilvl w:val="1"/>
          <w:numId w:val="1"/>
        </w:numPr>
        <w:rPr>
          <w:color w:val="FF0000"/>
          <w:rPrChange w:id="108" w:author="X X" w:date="2019-01-03T10:18:00Z">
            <w:rPr/>
          </w:rPrChange>
        </w:rPr>
      </w:pPr>
      <w:r w:rsidRPr="00CB1F91">
        <w:rPr>
          <w:color w:val="FF0000"/>
          <w:rPrChange w:id="109" w:author="X X" w:date="2019-01-03T10:18:00Z">
            <w:rPr/>
          </w:rPrChange>
        </w:rPr>
        <w:t xml:space="preserve">Umożliwienie przeglądania listy treningów </w:t>
      </w:r>
      <w:r w:rsidR="00DB455C" w:rsidRPr="00CB1F91">
        <w:rPr>
          <w:color w:val="FF0000"/>
          <w:rPrChange w:id="110" w:author="X X" w:date="2019-01-03T10:18:00Z">
            <w:rPr/>
          </w:rPrChange>
        </w:rPr>
        <w:t xml:space="preserve"> zarówno tych dostępnych jak i zajęć, które dany użytkownik ma już zarezerwowane dla siebie </w:t>
      </w:r>
    </w:p>
    <w:p w:rsidR="00DB455C" w:rsidRDefault="00DB455C" w:rsidP="00076307">
      <w:pPr>
        <w:pStyle w:val="Akapitzlist"/>
        <w:numPr>
          <w:ilvl w:val="1"/>
          <w:numId w:val="1"/>
        </w:numPr>
        <w:rPr>
          <w:ins w:id="111" w:author="X X" w:date="2019-01-03T10:40:00Z"/>
          <w:color w:val="FF0000"/>
        </w:rPr>
      </w:pPr>
      <w:r w:rsidRPr="00CB1F91">
        <w:rPr>
          <w:color w:val="FF0000"/>
          <w:rPrChange w:id="112" w:author="X X" w:date="2019-01-03T10:18:00Z">
            <w:rPr/>
          </w:rPrChange>
        </w:rPr>
        <w:t>Testy jednostkowe</w:t>
      </w:r>
    </w:p>
    <w:p w:rsidR="00050DB6" w:rsidRDefault="00050DB6" w:rsidP="00050DB6">
      <w:pPr>
        <w:rPr>
          <w:ins w:id="113" w:author="X X" w:date="2019-01-03T10:40:00Z"/>
          <w:color w:val="FF0000"/>
        </w:rPr>
      </w:pPr>
    </w:p>
    <w:p w:rsidR="00050DB6" w:rsidRPr="00050DB6" w:rsidRDefault="00050DB6" w:rsidP="00050DB6">
      <w:pPr>
        <w:rPr>
          <w:ins w:id="114" w:author="X X" w:date="2019-01-03T10:29:00Z"/>
          <w:color w:val="FF0000"/>
          <w:rPrChange w:id="115" w:author="X X" w:date="2019-01-03T10:40:00Z">
            <w:rPr>
              <w:ins w:id="116" w:author="X X" w:date="2019-01-03T10:29:00Z"/>
            </w:rPr>
          </w:rPrChange>
        </w:rPr>
        <w:pPrChange w:id="117" w:author="X X" w:date="2019-01-03T10:40:00Z">
          <w:pPr>
            <w:pStyle w:val="Akapitzlist"/>
            <w:numPr>
              <w:ilvl w:val="1"/>
              <w:numId w:val="1"/>
            </w:numPr>
            <w:ind w:left="792" w:hanging="432"/>
          </w:pPr>
        </w:pPrChange>
      </w:pPr>
    </w:p>
    <w:p w:rsidR="003C529F" w:rsidRDefault="003C529F" w:rsidP="003C529F">
      <w:pPr>
        <w:pStyle w:val="Akapitzlist"/>
        <w:numPr>
          <w:ilvl w:val="1"/>
          <w:numId w:val="1"/>
        </w:numPr>
        <w:rPr>
          <w:ins w:id="118" w:author="X X" w:date="2019-01-03T10:30:00Z"/>
          <w:color w:val="00B050"/>
        </w:rPr>
        <w:pPrChange w:id="119" w:author="X X" w:date="2019-01-03T10:30:00Z">
          <w:pPr>
            <w:pStyle w:val="Akapitzlist"/>
            <w:numPr>
              <w:ilvl w:val="2"/>
              <w:numId w:val="1"/>
            </w:numPr>
            <w:ind w:left="1224" w:hanging="504"/>
          </w:pPr>
        </w:pPrChange>
      </w:pPr>
      <w:ins w:id="120" w:author="X X" w:date="2019-01-03T10:30:00Z">
        <w:r>
          <w:rPr>
            <w:color w:val="00B050"/>
          </w:rPr>
          <w:t>Dekompozycja :</w:t>
        </w:r>
      </w:ins>
    </w:p>
    <w:p w:rsidR="003C529F" w:rsidRDefault="003C529F" w:rsidP="003C529F">
      <w:pPr>
        <w:pStyle w:val="Akapitzlist"/>
        <w:numPr>
          <w:ilvl w:val="3"/>
          <w:numId w:val="1"/>
        </w:numPr>
        <w:rPr>
          <w:ins w:id="121" w:author="X X" w:date="2019-01-03T10:37:00Z"/>
          <w:color w:val="00B050"/>
        </w:rPr>
      </w:pPr>
      <w:ins w:id="122" w:author="X X" w:date="2019-01-03T10:34:00Z">
        <w:r>
          <w:rPr>
            <w:color w:val="00B050"/>
          </w:rPr>
          <w:t>Baza danych</w:t>
        </w:r>
      </w:ins>
    </w:p>
    <w:p w:rsidR="00050DB6" w:rsidRDefault="00050DB6" w:rsidP="00050DB6">
      <w:pPr>
        <w:pStyle w:val="Akapitzlist"/>
        <w:numPr>
          <w:ilvl w:val="4"/>
          <w:numId w:val="1"/>
        </w:numPr>
        <w:rPr>
          <w:ins w:id="123" w:author="X X" w:date="2019-01-03T10:37:00Z"/>
          <w:color w:val="00B050"/>
        </w:rPr>
      </w:pPr>
      <w:ins w:id="124" w:author="X X" w:date="2019-01-03T10:37:00Z">
        <w:r>
          <w:rPr>
            <w:color w:val="00B050"/>
          </w:rPr>
          <w:t>Użytkownicy</w:t>
        </w:r>
      </w:ins>
    </w:p>
    <w:p w:rsidR="00050DB6" w:rsidRDefault="00050DB6" w:rsidP="00050DB6">
      <w:pPr>
        <w:pStyle w:val="Akapitzlist"/>
        <w:numPr>
          <w:ilvl w:val="4"/>
          <w:numId w:val="1"/>
        </w:numPr>
        <w:rPr>
          <w:ins w:id="125" w:author="X X" w:date="2019-01-03T10:37:00Z"/>
          <w:color w:val="00B050"/>
        </w:rPr>
      </w:pPr>
      <w:ins w:id="126" w:author="X X" w:date="2019-01-03T10:37:00Z">
        <w:r>
          <w:rPr>
            <w:color w:val="00B050"/>
          </w:rPr>
          <w:t>Dostępne treningi</w:t>
        </w:r>
      </w:ins>
    </w:p>
    <w:p w:rsidR="00050DB6" w:rsidRDefault="00050DB6" w:rsidP="00050DB6">
      <w:pPr>
        <w:pStyle w:val="Akapitzlist"/>
        <w:numPr>
          <w:ilvl w:val="4"/>
          <w:numId w:val="1"/>
        </w:numPr>
        <w:rPr>
          <w:ins w:id="127" w:author="X X" w:date="2019-01-03T10:31:00Z"/>
          <w:color w:val="00B050"/>
        </w:rPr>
        <w:pPrChange w:id="128" w:author="X X" w:date="2019-01-03T10:37:00Z">
          <w:pPr>
            <w:pStyle w:val="Akapitzlist"/>
            <w:numPr>
              <w:ilvl w:val="3"/>
              <w:numId w:val="1"/>
            </w:numPr>
            <w:ind w:left="1728" w:hanging="648"/>
          </w:pPr>
        </w:pPrChange>
      </w:pPr>
      <w:ins w:id="129" w:author="X X" w:date="2019-01-03T10:37:00Z">
        <w:r>
          <w:rPr>
            <w:color w:val="00B050"/>
          </w:rPr>
          <w:t xml:space="preserve">Dane </w:t>
        </w:r>
      </w:ins>
      <w:ins w:id="130" w:author="X X" w:date="2019-01-03T10:38:00Z">
        <w:r>
          <w:rPr>
            <w:color w:val="00B050"/>
          </w:rPr>
          <w:t>logowania</w:t>
        </w:r>
      </w:ins>
    </w:p>
    <w:p w:rsidR="003C529F" w:rsidRDefault="003C529F" w:rsidP="003C529F">
      <w:pPr>
        <w:pStyle w:val="Akapitzlist"/>
        <w:numPr>
          <w:ilvl w:val="3"/>
          <w:numId w:val="1"/>
        </w:numPr>
        <w:rPr>
          <w:ins w:id="131" w:author="X X" w:date="2019-01-03T10:30:00Z"/>
          <w:color w:val="00B050"/>
        </w:rPr>
        <w:pPrChange w:id="132" w:author="X X" w:date="2019-01-03T10:30:00Z">
          <w:pPr>
            <w:pStyle w:val="Akapitzlist"/>
            <w:numPr>
              <w:ilvl w:val="2"/>
              <w:numId w:val="1"/>
            </w:numPr>
            <w:ind w:left="1224" w:hanging="504"/>
          </w:pPr>
        </w:pPrChange>
      </w:pPr>
      <w:ins w:id="133" w:author="X X" w:date="2019-01-03T10:34:00Z">
        <w:r>
          <w:rPr>
            <w:color w:val="00B050"/>
          </w:rPr>
          <w:t xml:space="preserve">Kontroler dla okna </w:t>
        </w:r>
        <w:proofErr w:type="spellStart"/>
        <w:r>
          <w:rPr>
            <w:color w:val="00B050"/>
          </w:rPr>
          <w:t>Main</w:t>
        </w:r>
      </w:ins>
      <w:ins w:id="134" w:author="X X" w:date="2019-01-03T10:35:00Z">
        <w:r>
          <w:rPr>
            <w:color w:val="00B050"/>
          </w:rPr>
          <w:t>View</w:t>
        </w:r>
      </w:ins>
      <w:proofErr w:type="spellEnd"/>
    </w:p>
    <w:p w:rsidR="003C529F" w:rsidRPr="003C529F" w:rsidRDefault="003C529F" w:rsidP="003C529F">
      <w:pPr>
        <w:pStyle w:val="Akapitzlist"/>
        <w:numPr>
          <w:ilvl w:val="2"/>
          <w:numId w:val="1"/>
        </w:numPr>
        <w:rPr>
          <w:color w:val="00B050"/>
          <w:rPrChange w:id="135" w:author="X X" w:date="2019-01-03T10:30:00Z">
            <w:rPr/>
          </w:rPrChange>
        </w:rPr>
        <w:pPrChange w:id="136" w:author="X X" w:date="2019-01-03T10:30:00Z">
          <w:pPr>
            <w:pStyle w:val="Akapitzlist"/>
            <w:numPr>
              <w:ilvl w:val="1"/>
              <w:numId w:val="1"/>
            </w:numPr>
            <w:ind w:left="792" w:hanging="432"/>
          </w:pPr>
        </w:pPrChange>
      </w:pPr>
    </w:p>
    <w:p w:rsidR="00DB455C" w:rsidRDefault="00DB455C" w:rsidP="00DB455C">
      <w:pPr>
        <w:pStyle w:val="Akapitzlist"/>
        <w:numPr>
          <w:ilvl w:val="0"/>
          <w:numId w:val="1"/>
        </w:numPr>
        <w:rPr>
          <w:ins w:id="137" w:author="X X" w:date="2019-01-03T10:18:00Z"/>
        </w:rPr>
      </w:pPr>
      <w:r>
        <w:t>Przyrost czwarty</w:t>
      </w:r>
    </w:p>
    <w:p w:rsidR="00CB1F91" w:rsidRDefault="00CB1F91" w:rsidP="00CB1F91">
      <w:pPr>
        <w:pStyle w:val="Akapitzlist"/>
        <w:numPr>
          <w:ilvl w:val="1"/>
          <w:numId w:val="1"/>
        </w:numPr>
        <w:rPr>
          <w:ins w:id="138" w:author="X X" w:date="2019-01-03T10:18:00Z"/>
        </w:rPr>
      </w:pPr>
      <w:ins w:id="139" w:author="X X" w:date="2019-01-03T10:18:00Z">
        <w:r>
          <w:t xml:space="preserve">Dodanie możliwości zapisu na treningi </w:t>
        </w:r>
      </w:ins>
    </w:p>
    <w:p w:rsidR="00CB1F91" w:rsidRDefault="00CB1F91" w:rsidP="00CB1F91">
      <w:pPr>
        <w:pStyle w:val="Akapitzlist"/>
        <w:numPr>
          <w:ilvl w:val="1"/>
          <w:numId w:val="1"/>
        </w:numPr>
        <w:rPr>
          <w:ins w:id="140" w:author="X X" w:date="2019-01-03T10:19:00Z"/>
        </w:rPr>
      </w:pPr>
      <w:ins w:id="141" w:author="X X" w:date="2019-01-03T10:18:00Z">
        <w:r>
          <w:t xml:space="preserve">Dodanie możliwości przeglądania </w:t>
        </w:r>
      </w:ins>
      <w:ins w:id="142" w:author="X X" w:date="2019-01-03T10:19:00Z">
        <w:r>
          <w:t xml:space="preserve">listy swoim treningów </w:t>
        </w:r>
      </w:ins>
    </w:p>
    <w:p w:rsidR="00CB1F91" w:rsidRDefault="00CB1F91" w:rsidP="00CB1F91">
      <w:pPr>
        <w:pStyle w:val="Akapitzlist"/>
        <w:numPr>
          <w:ilvl w:val="1"/>
          <w:numId w:val="1"/>
        </w:numPr>
        <w:rPr>
          <w:ins w:id="143" w:author="X X" w:date="2019-01-03T10:19:00Z"/>
        </w:rPr>
      </w:pPr>
      <w:ins w:id="144" w:author="X X" w:date="2019-01-03T10:19:00Z">
        <w:r>
          <w:t xml:space="preserve">Umożliwienie wypisania się na treningi </w:t>
        </w:r>
      </w:ins>
    </w:p>
    <w:p w:rsidR="00CB1F91" w:rsidRDefault="00CB1F91" w:rsidP="00CB1F91">
      <w:pPr>
        <w:pStyle w:val="Akapitzlist"/>
        <w:numPr>
          <w:ilvl w:val="1"/>
          <w:numId w:val="1"/>
        </w:numPr>
        <w:rPr>
          <w:ins w:id="145" w:author="X X" w:date="2019-01-03T11:08:00Z"/>
        </w:rPr>
      </w:pPr>
      <w:ins w:id="146" w:author="X X" w:date="2019-01-03T10:19:00Z">
        <w:r>
          <w:t>Dodanie obsługi płatności</w:t>
        </w:r>
      </w:ins>
    </w:p>
    <w:p w:rsidR="00DF1F48" w:rsidRDefault="00DF1F48" w:rsidP="00CB1F91">
      <w:pPr>
        <w:pStyle w:val="Akapitzlist"/>
        <w:numPr>
          <w:ilvl w:val="1"/>
          <w:numId w:val="1"/>
        </w:numPr>
        <w:rPr>
          <w:ins w:id="147" w:author="X X" w:date="2019-01-03T10:19:00Z"/>
        </w:rPr>
      </w:pPr>
      <w:ins w:id="148" w:author="X X" w:date="2019-01-03T11:08:00Z">
        <w:r>
          <w:t xml:space="preserve">Dodanie pokazywania informacji o błędzie rejestracji </w:t>
        </w:r>
      </w:ins>
      <w:bookmarkStart w:id="149" w:name="_GoBack"/>
      <w:bookmarkEnd w:id="149"/>
    </w:p>
    <w:p w:rsidR="00CB1F91" w:rsidRDefault="00CB1F91" w:rsidP="00CB1F91">
      <w:pPr>
        <w:pStyle w:val="Akapitzlist"/>
        <w:numPr>
          <w:ilvl w:val="1"/>
          <w:numId w:val="1"/>
        </w:numPr>
        <w:pPrChange w:id="150" w:author="X X" w:date="2019-01-03T10:18:00Z">
          <w:pPr>
            <w:pStyle w:val="Akapitzlist"/>
            <w:numPr>
              <w:numId w:val="1"/>
            </w:numPr>
            <w:ind w:left="360" w:hanging="360"/>
          </w:pPr>
        </w:pPrChange>
      </w:pPr>
      <w:ins w:id="151" w:author="X X" w:date="2019-01-03T10:19:00Z">
        <w:r>
          <w:t>Napisanie brakujących testów jednostkowych</w:t>
        </w:r>
      </w:ins>
    </w:p>
    <w:p w:rsidR="00DB455C" w:rsidRDefault="00DB455C" w:rsidP="00DB455C">
      <w:pPr>
        <w:pStyle w:val="Akapitzlist"/>
        <w:numPr>
          <w:ilvl w:val="1"/>
          <w:numId w:val="1"/>
        </w:numPr>
      </w:pPr>
      <w:r>
        <w:t>Refaktoryzacja kodu w celu poprawy jego przejrzystości oraz wydajności</w:t>
      </w:r>
    </w:p>
    <w:p w:rsidR="00DB455C" w:rsidRDefault="00DB455C" w:rsidP="00DB455C">
      <w:pPr>
        <w:pStyle w:val="Akapitzlist"/>
        <w:numPr>
          <w:ilvl w:val="1"/>
          <w:numId w:val="1"/>
        </w:numPr>
      </w:pPr>
      <w:r>
        <w:t>Poprawki wizualne w GUI</w:t>
      </w:r>
    </w:p>
    <w:p w:rsidR="00DB455C" w:rsidRDefault="00DB455C" w:rsidP="00DB455C">
      <w:pPr>
        <w:pStyle w:val="Akapitzlist"/>
        <w:numPr>
          <w:ilvl w:val="1"/>
          <w:numId w:val="1"/>
        </w:numPr>
      </w:pPr>
      <w:r>
        <w:t xml:space="preserve">Manualne testowanie stworzonego oprogramowania </w:t>
      </w:r>
    </w:p>
    <w:p w:rsidR="0092600D" w:rsidDel="00AB7934" w:rsidRDefault="0092600D" w:rsidP="00DB455C">
      <w:pPr>
        <w:pStyle w:val="Akapitzlist"/>
        <w:numPr>
          <w:ilvl w:val="1"/>
          <w:numId w:val="1"/>
        </w:numPr>
        <w:rPr>
          <w:del w:id="152" w:author="X X" w:date="2018-12-13T13:40:00Z"/>
        </w:rPr>
      </w:pPr>
      <w:del w:id="153" w:author="X X" w:date="2018-12-13T13:40:00Z">
        <w:r w:rsidDel="00AB7934">
          <w:delText xml:space="preserve">Ewentualne dokończenie zadań, których nie udało się wykonać w ramach poprzednich przyrostów </w:delText>
        </w:r>
      </w:del>
    </w:p>
    <w:p w:rsidR="0092600D" w:rsidRDefault="0092600D" w:rsidP="00DB455C">
      <w:pPr>
        <w:pStyle w:val="Akapitzlist"/>
        <w:numPr>
          <w:ilvl w:val="1"/>
          <w:numId w:val="1"/>
        </w:numPr>
      </w:pPr>
      <w:r>
        <w:t xml:space="preserve">Wykonanie aktualizacji diagramów </w:t>
      </w:r>
    </w:p>
    <w:p w:rsidR="00CA6969" w:rsidRDefault="00CA6969" w:rsidP="00CA6969"/>
    <w:p w:rsidR="00E17E88" w:rsidRDefault="00E17E88" w:rsidP="00CA6969">
      <w:pPr>
        <w:rPr>
          <w:ins w:id="154" w:author="X X" w:date="2018-12-13T13:26:00Z"/>
        </w:rPr>
      </w:pPr>
      <w:r>
        <w:t>Opis systemu</w:t>
      </w:r>
    </w:p>
    <w:p w:rsidR="00495D9A" w:rsidRDefault="00495D9A" w:rsidP="00495D9A">
      <w:pPr>
        <w:rPr>
          <w:ins w:id="155" w:author="X X" w:date="2018-12-13T13:26:00Z"/>
        </w:rPr>
      </w:pPr>
      <w:ins w:id="156" w:author="X X" w:date="2018-12-13T13:26:00Z">
        <w:r>
          <w:t>Aplikacja będzie służyła do zapisu użytkowników na trening.</w:t>
        </w:r>
      </w:ins>
    </w:p>
    <w:p w:rsidR="00495D9A" w:rsidRDefault="00495D9A" w:rsidP="00495D9A">
      <w:pPr>
        <w:rPr>
          <w:ins w:id="157" w:author="X X" w:date="2018-12-13T13:26:00Z"/>
        </w:rPr>
      </w:pPr>
    </w:p>
    <w:p w:rsidR="00495D9A" w:rsidRDefault="00495D9A" w:rsidP="00495D9A">
      <w:pPr>
        <w:rPr>
          <w:ins w:id="158" w:author="X X" w:date="2018-12-13T13:26:00Z"/>
        </w:rPr>
      </w:pPr>
      <w:ins w:id="159" w:author="X X" w:date="2018-12-13T13:26:00Z">
        <w:r>
          <w:t>Zakładam że aplikacja będzie posiadała grupę zarejestrowanych użytkowników,  którzy będą mogli przeglądać dostępne treningi oraz zapisywać się na wybrane ćwiczenia.</w:t>
        </w:r>
      </w:ins>
    </w:p>
    <w:p w:rsidR="00495D9A" w:rsidRDefault="00495D9A" w:rsidP="00495D9A">
      <w:pPr>
        <w:rPr>
          <w:ins w:id="160" w:author="X X" w:date="2018-12-13T13:26:00Z"/>
        </w:rPr>
      </w:pPr>
    </w:p>
    <w:p w:rsidR="00495D9A" w:rsidRDefault="00495D9A" w:rsidP="00495D9A">
      <w:pPr>
        <w:rPr>
          <w:ins w:id="161" w:author="X X" w:date="2018-12-13T13:26:00Z"/>
        </w:rPr>
      </w:pPr>
      <w:ins w:id="162" w:author="X X" w:date="2018-12-13T13:26:00Z">
        <w:r>
          <w:t>Poza wyżej wymienioną grupą będzie również specjalna rola administratora który będzie miał prawo aby: dodać, edytować i usunąć trening.</w:t>
        </w:r>
      </w:ins>
    </w:p>
    <w:p w:rsidR="00495D9A" w:rsidRDefault="00495D9A" w:rsidP="00495D9A">
      <w:pPr>
        <w:rPr>
          <w:ins w:id="163" w:author="X X" w:date="2018-12-13T13:26:00Z"/>
        </w:rPr>
      </w:pPr>
    </w:p>
    <w:p w:rsidR="00495D9A" w:rsidRDefault="00495D9A" w:rsidP="00495D9A">
      <w:pPr>
        <w:rPr>
          <w:ins w:id="164" w:author="X X" w:date="2018-12-13T13:26:00Z"/>
        </w:rPr>
      </w:pPr>
      <w:ins w:id="165" w:author="X X" w:date="2018-12-13T13:26:00Z">
        <w:r>
          <w:t xml:space="preserve">Nowy dodany trening będzie dostępny dla użytkowników do wyszukania oraz zapisania się na niego. </w:t>
        </w:r>
      </w:ins>
    </w:p>
    <w:p w:rsidR="00495D9A" w:rsidRDefault="00495D9A" w:rsidP="00CA6969">
      <w:pPr>
        <w:rPr>
          <w:ins w:id="166" w:author="X X" w:date="2018-12-13T13:26:00Z"/>
        </w:rPr>
      </w:pPr>
    </w:p>
    <w:p w:rsidR="00495D9A" w:rsidRDefault="00495D9A" w:rsidP="00CA6969"/>
    <w:p w:rsidR="00CA6969" w:rsidRDefault="00CA6969" w:rsidP="00CA6969"/>
    <w:p w:rsidR="00BD7152" w:rsidRDefault="00BD7152" w:rsidP="00CA6969">
      <w:pPr>
        <w:rPr>
          <w:ins w:id="167" w:author="X X" w:date="2018-12-13T09:12:00Z"/>
        </w:rPr>
      </w:pPr>
      <w:ins w:id="168" w:author="X X" w:date="2018-12-13T09:12:00Z">
        <w:r>
          <w:t>Przyrost 1:</w:t>
        </w:r>
      </w:ins>
    </w:p>
    <w:p w:rsidR="00D054D2" w:rsidRDefault="00CA6969" w:rsidP="00CA6969">
      <w:pPr>
        <w:rPr>
          <w:ins w:id="169" w:author="X X" w:date="2018-12-13T09:02:00Z"/>
        </w:rPr>
      </w:pPr>
      <w:del w:id="170" w:author="X X" w:date="2018-12-13T09:12:00Z">
        <w:r w:rsidDel="00BD7152">
          <w:delText>W ramach przyrostu pierwszego zostały wykonane wszystkie założenia wynikające z naszego planu.</w:delText>
        </w:r>
      </w:del>
      <w:ins w:id="171" w:author="X X" w:date="2018-12-13T09:01:00Z">
        <w:r w:rsidR="00D054D2">
          <w:t xml:space="preserve">W obecnej chwil program pozawala na wyświetlenie okien związanych z </w:t>
        </w:r>
      </w:ins>
      <w:ins w:id="172" w:author="X X" w:date="2018-12-13T09:02:00Z">
        <w:r w:rsidR="00D054D2">
          <w:t>rejestracją oraz logowaniem do systemu.</w:t>
        </w:r>
      </w:ins>
    </w:p>
    <w:p w:rsidR="00D054D2" w:rsidRDefault="00D054D2" w:rsidP="00CA6969">
      <w:pPr>
        <w:rPr>
          <w:ins w:id="173" w:author="X X" w:date="2018-12-13T09:06:00Z"/>
        </w:rPr>
      </w:pPr>
      <w:ins w:id="174" w:author="X X" w:date="2018-12-13T09:02:00Z">
        <w:r>
          <w:t xml:space="preserve">Okno logowania posiada dwa pola do pobierania kolejno loginu i hasła od użytkownika, a </w:t>
        </w:r>
      </w:ins>
      <w:ins w:id="175" w:author="X X" w:date="2018-12-13T09:03:00Z">
        <w:r>
          <w:t xml:space="preserve">także przycisk służący do wykonania próby logowania ( po wstępnej  </w:t>
        </w:r>
      </w:ins>
      <w:ins w:id="176" w:author="X X" w:date="2018-12-13T09:04:00Z">
        <w:r>
          <w:t xml:space="preserve">walidacji loginu, który może zawierać tylko litery z alfabetu łacińskiego oraz cyfry arabskie) – obecnie jedynie waliduje </w:t>
        </w:r>
      </w:ins>
      <w:ins w:id="177" w:author="X X" w:date="2018-12-13T09:05:00Z">
        <w:r>
          <w:t xml:space="preserve">login bez wykonania </w:t>
        </w:r>
        <w:r w:rsidR="00BD7152">
          <w:lastRenderedPageBreak/>
          <w:t>próby samego zalogowania się do systemu. W przypadku „próby logowania” z niedozw</w:t>
        </w:r>
      </w:ins>
      <w:ins w:id="178" w:author="X X" w:date="2018-12-13T09:06:00Z">
        <w:r w:rsidR="00BD7152">
          <w:t xml:space="preserve">olonym znakiem w loginie pojawia się okno informujące o tym fakcie. </w:t>
        </w:r>
      </w:ins>
    </w:p>
    <w:p w:rsidR="00BD7152" w:rsidRDefault="00BD7152" w:rsidP="00CA6969">
      <w:pPr>
        <w:rPr>
          <w:ins w:id="179" w:author="X X" w:date="2018-12-13T09:13:00Z"/>
        </w:rPr>
      </w:pPr>
      <w:ins w:id="180" w:author="X X" w:date="2018-12-13T09:06:00Z">
        <w:r>
          <w:t xml:space="preserve">Okno rejestracji </w:t>
        </w:r>
      </w:ins>
      <w:ins w:id="181" w:author="X X" w:date="2018-12-13T09:12:00Z">
        <w:r>
          <w:t xml:space="preserve"> posiada pola odpowiednie dla 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182" w:author="X X" w:date="2018-12-13T09:13:00Z"/>
        </w:rPr>
      </w:pPr>
      <w:ins w:id="183" w:author="X X" w:date="2018-12-13T09:13:00Z">
        <w:r>
          <w:t>Imienia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184" w:author="X X" w:date="2018-12-13T09:13:00Z"/>
        </w:rPr>
      </w:pPr>
      <w:ins w:id="185" w:author="X X" w:date="2018-12-13T09:13:00Z">
        <w:r>
          <w:t xml:space="preserve">Nazwiska 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186" w:author="X X" w:date="2018-12-13T09:13:00Z"/>
        </w:rPr>
      </w:pPr>
      <w:ins w:id="187" w:author="X X" w:date="2018-12-13T09:13:00Z">
        <w:r>
          <w:t xml:space="preserve">Adresu e-mail 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188" w:author="X X" w:date="2018-12-13T09:13:00Z"/>
        </w:rPr>
      </w:pPr>
      <w:ins w:id="189" w:author="X X" w:date="2018-12-13T09:13:00Z">
        <w:r>
          <w:t>Nr telefonu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190" w:author="X X" w:date="2018-12-13T09:13:00Z"/>
        </w:rPr>
      </w:pPr>
      <w:ins w:id="191" w:author="X X" w:date="2018-12-13T09:13:00Z">
        <w:r>
          <w:t>Loginu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192" w:author="X X" w:date="2018-12-13T09:13:00Z"/>
        </w:rPr>
      </w:pPr>
      <w:ins w:id="193" w:author="X X" w:date="2018-12-13T09:13:00Z">
        <w:r>
          <w:t>Hasła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194" w:author="X X" w:date="2018-12-13T09:14:00Z"/>
        </w:rPr>
      </w:pPr>
      <w:ins w:id="195" w:author="X X" w:date="2018-12-13T09:13:00Z">
        <w:r>
          <w:t>Powtórzen</w:t>
        </w:r>
      </w:ins>
      <w:ins w:id="196" w:author="X X" w:date="2018-12-13T09:14:00Z">
        <w:r>
          <w:t xml:space="preserve">ia hasła </w:t>
        </w:r>
      </w:ins>
    </w:p>
    <w:p w:rsidR="00BD7152" w:rsidRDefault="00BD7152" w:rsidP="00BD7152">
      <w:pPr>
        <w:pStyle w:val="Akapitzlist"/>
        <w:numPr>
          <w:ilvl w:val="0"/>
          <w:numId w:val="4"/>
        </w:numPr>
        <w:rPr>
          <w:ins w:id="197" w:author="X X" w:date="2018-12-13T09:15:00Z"/>
        </w:rPr>
      </w:pPr>
      <w:ins w:id="198" w:author="X X" w:date="2018-12-13T09:14:00Z">
        <w:r>
          <w:t xml:space="preserve">Przycisk do dokonania rejestracji nowego użytkownika </w:t>
        </w:r>
      </w:ins>
    </w:p>
    <w:p w:rsidR="00294FD8" w:rsidRDefault="00294FD8">
      <w:ins w:id="199" w:author="X X" w:date="2018-12-13T09:15:00Z">
        <w:r>
          <w:t>Niestety pola nie posiadają jeszcze walidacji w związku z tym musimy t</w:t>
        </w:r>
      </w:ins>
      <w:ins w:id="200" w:author="X X" w:date="2018-12-13T09:16:00Z">
        <w:r>
          <w:t>en krok przenieść  do realizacji w ramach następnego przyrostu</w:t>
        </w:r>
      </w:ins>
    </w:p>
    <w:p w:rsidR="00E17E88" w:rsidRDefault="00ED3CA4" w:rsidP="00CA6969">
      <w:pPr>
        <w:rPr>
          <w:ins w:id="201" w:author="X X" w:date="2019-01-03T10:23:00Z"/>
        </w:rPr>
      </w:pPr>
      <w:ins w:id="202" w:author="X X" w:date="2019-01-03T10:22:00Z">
        <w:r>
          <w:t>Przyro</w:t>
        </w:r>
      </w:ins>
      <w:ins w:id="203" w:author="X X" w:date="2019-01-03T10:23:00Z">
        <w:r>
          <w:t>st 2:</w:t>
        </w:r>
      </w:ins>
    </w:p>
    <w:p w:rsidR="00854A9C" w:rsidRDefault="00ED3CA4" w:rsidP="00CA6969">
      <w:pPr>
        <w:rPr>
          <w:ins w:id="204" w:author="X X" w:date="2019-01-03T10:35:00Z"/>
        </w:rPr>
      </w:pPr>
      <w:ins w:id="205" w:author="X X" w:date="2019-01-03T10:23:00Z">
        <w:r>
          <w:t>W obecnym przyroście stworzyliśmy na nowo GUI wymagane w przyroście 1 ze względu na t</w:t>
        </w:r>
      </w:ins>
      <w:ins w:id="206" w:author="X X" w:date="2019-01-03T10:24:00Z">
        <w:r>
          <w:t xml:space="preserve">o, że pojawiły się utrudnienia związane z przełączaniem się pomiędzy wieloma plikami </w:t>
        </w:r>
        <w:proofErr w:type="spellStart"/>
        <w:r>
          <w:t>fxml</w:t>
        </w:r>
        <w:proofErr w:type="spellEnd"/>
        <w:r>
          <w:t xml:space="preserve"> ( zawierające zdefiniowan</w:t>
        </w:r>
      </w:ins>
      <w:ins w:id="207" w:author="X X" w:date="2019-01-03T10:25:00Z">
        <w:r>
          <w:t xml:space="preserve">e widoki dla poszczególnych widoków </w:t>
        </w:r>
      </w:ins>
      <w:ins w:id="208" w:author="X X" w:date="2019-01-03T10:24:00Z">
        <w:r>
          <w:t>)</w:t>
        </w:r>
      </w:ins>
      <w:ins w:id="209" w:author="X X" w:date="2019-01-03T10:25:00Z">
        <w:r>
          <w:t xml:space="preserve"> i najprostszym rozwiązaniem tego problemu było zastąpienie </w:t>
        </w:r>
      </w:ins>
      <w:ins w:id="210" w:author="X X" w:date="2019-01-03T10:26:00Z">
        <w:r>
          <w:t xml:space="preserve">istniejących już okien za pomocą „ręcznie napisanych” okien w </w:t>
        </w:r>
        <w:r w:rsidR="00854A9C">
          <w:t xml:space="preserve">klasie </w:t>
        </w:r>
        <w:proofErr w:type="spellStart"/>
        <w:r w:rsidR="00854A9C">
          <w:t>Main</w:t>
        </w:r>
        <w:proofErr w:type="spellEnd"/>
        <w:r w:rsidR="00854A9C">
          <w:t>.</w:t>
        </w:r>
      </w:ins>
      <w:ins w:id="211" w:author="X X" w:date="2019-01-03T10:27:00Z">
        <w:r w:rsidR="00854A9C">
          <w:br/>
          <w:t xml:space="preserve">Nowe okna zachowały funkcjonalność tych z poprzedniej wersji. </w:t>
        </w:r>
        <w:r w:rsidR="00854A9C">
          <w:br/>
        </w:r>
        <w:r w:rsidR="00854A9C">
          <w:tab/>
          <w:t>Stworzo</w:t>
        </w:r>
      </w:ins>
      <w:ins w:id="212" w:author="X X" w:date="2019-01-03T10:28:00Z">
        <w:r w:rsidR="00854A9C">
          <w:t>no okno dające możliwość wyboru logowania i rejestracji dla użytkownika.</w:t>
        </w:r>
      </w:ins>
    </w:p>
    <w:p w:rsidR="00916B7D" w:rsidRDefault="00916B7D" w:rsidP="00CA6969">
      <w:pPr>
        <w:rPr>
          <w:ins w:id="213" w:author="X X" w:date="2019-01-03T10:35:00Z"/>
        </w:rPr>
      </w:pPr>
      <w:ins w:id="214" w:author="X X" w:date="2019-01-03T10:35:00Z">
        <w:r>
          <w:t>Przyrost 3:</w:t>
        </w:r>
      </w:ins>
    </w:p>
    <w:p w:rsidR="00916B7D" w:rsidRDefault="00916B7D" w:rsidP="00CA6969">
      <w:pPr>
        <w:rPr>
          <w:ins w:id="215" w:author="X X" w:date="2019-01-03T10:36:00Z"/>
        </w:rPr>
      </w:pPr>
      <w:ins w:id="216" w:author="X X" w:date="2019-01-03T10:35:00Z">
        <w:r>
          <w:t>W obecnym przyroście st</w:t>
        </w:r>
      </w:ins>
      <w:ins w:id="217" w:author="X X" w:date="2019-01-03T10:36:00Z">
        <w:r>
          <w:t>worzono bazę danych uwzględniające tabele dla :</w:t>
        </w:r>
      </w:ins>
    </w:p>
    <w:p w:rsidR="00916B7D" w:rsidRDefault="00916B7D" w:rsidP="00916B7D">
      <w:pPr>
        <w:pStyle w:val="Akapitzlist"/>
        <w:numPr>
          <w:ilvl w:val="0"/>
          <w:numId w:val="5"/>
        </w:numPr>
        <w:rPr>
          <w:ins w:id="218" w:author="X X" w:date="2019-01-03T10:36:00Z"/>
        </w:rPr>
      </w:pPr>
      <w:ins w:id="219" w:author="X X" w:date="2019-01-03T10:36:00Z">
        <w:r>
          <w:t>Użytkowników</w:t>
        </w:r>
      </w:ins>
    </w:p>
    <w:p w:rsidR="00916B7D" w:rsidRDefault="00916B7D" w:rsidP="00916B7D">
      <w:pPr>
        <w:pStyle w:val="Akapitzlist"/>
        <w:numPr>
          <w:ilvl w:val="0"/>
          <w:numId w:val="5"/>
        </w:numPr>
        <w:rPr>
          <w:ins w:id="220" w:author="X X" w:date="2019-01-03T10:36:00Z"/>
        </w:rPr>
      </w:pPr>
      <w:ins w:id="221" w:author="X X" w:date="2019-01-03T10:36:00Z">
        <w:r>
          <w:t xml:space="preserve">Treningów </w:t>
        </w:r>
      </w:ins>
    </w:p>
    <w:p w:rsidR="00916B7D" w:rsidRDefault="00050DB6" w:rsidP="00916B7D">
      <w:pPr>
        <w:pStyle w:val="Akapitzlist"/>
        <w:numPr>
          <w:ilvl w:val="0"/>
          <w:numId w:val="5"/>
        </w:numPr>
        <w:rPr>
          <w:ins w:id="222" w:author="X X" w:date="2019-01-03T10:37:00Z"/>
        </w:rPr>
      </w:pPr>
      <w:ins w:id="223" w:author="X X" w:date="2019-01-03T10:36:00Z">
        <w:r>
          <w:t>Danych logowania</w:t>
        </w:r>
      </w:ins>
    </w:p>
    <w:p w:rsidR="00050DB6" w:rsidRDefault="00050DB6" w:rsidP="00916B7D">
      <w:pPr>
        <w:pStyle w:val="Akapitzlist"/>
        <w:numPr>
          <w:ilvl w:val="0"/>
          <w:numId w:val="5"/>
        </w:numPr>
        <w:rPr>
          <w:ins w:id="224" w:author="X X" w:date="2019-01-03T11:02:00Z"/>
        </w:rPr>
      </w:pPr>
      <w:ins w:id="225" w:author="X X" w:date="2019-01-03T10:37:00Z">
        <w:r>
          <w:t>Dostępnych treningów</w:t>
        </w:r>
      </w:ins>
    </w:p>
    <w:p w:rsidR="00DF1F48" w:rsidRDefault="00DF1F48" w:rsidP="00DF1F48">
      <w:pPr>
        <w:rPr>
          <w:ins w:id="226" w:author="X X" w:date="2019-01-03T11:05:00Z"/>
        </w:rPr>
      </w:pPr>
      <w:ins w:id="227" w:author="X X" w:date="2019-01-03T11:03:00Z">
        <w:r>
          <w:t>Proces logowania i rejestracji został połączony z bazą danych.</w:t>
        </w:r>
        <w:r>
          <w:br/>
          <w:t xml:space="preserve">Aplikacja obecnie pozwala na </w:t>
        </w:r>
      </w:ins>
      <w:ins w:id="228" w:author="X X" w:date="2019-01-03T11:04:00Z">
        <w:r>
          <w:t xml:space="preserve">zalogowanie i rejestracje użytkownika, a także wyświetla </w:t>
        </w:r>
      </w:ins>
      <w:ins w:id="229" w:author="X X" w:date="2019-01-03T11:05:00Z">
        <w:r>
          <w:t>podstawowe dane o obecnie zalogowanym użytkowniku.</w:t>
        </w:r>
      </w:ins>
    </w:p>
    <w:p w:rsidR="00DF1F48" w:rsidRDefault="00DF1F48" w:rsidP="00DF1F48">
      <w:pPr>
        <w:rPr>
          <w:ins w:id="230" w:author="X X" w:date="2019-01-03T10:37:00Z"/>
        </w:rPr>
        <w:pPrChange w:id="231" w:author="X X" w:date="2019-01-03T11:03:00Z">
          <w:pPr>
            <w:pStyle w:val="Akapitzlist"/>
            <w:numPr>
              <w:numId w:val="5"/>
            </w:numPr>
            <w:ind w:left="360" w:hanging="360"/>
          </w:pPr>
        </w:pPrChange>
      </w:pPr>
      <w:ins w:id="232" w:author="X X" w:date="2019-01-03T11:05:00Z">
        <w:r>
          <w:t>Nie udało się w ra</w:t>
        </w:r>
      </w:ins>
      <w:ins w:id="233" w:author="X X" w:date="2019-01-03T11:06:00Z">
        <w:r>
          <w:t xml:space="preserve">mach tego przyrostu zrealizować stworzenia podglądu treningów dostępnych do </w:t>
        </w:r>
      </w:ins>
      <w:ins w:id="234" w:author="X X" w:date="2019-01-03T11:07:00Z">
        <w:r>
          <w:t>zapisania się jak i tym już zarezerwowanych. Ta funkcjonalność została przesunięta na przyrost następny.</w:t>
        </w:r>
      </w:ins>
    </w:p>
    <w:p w:rsidR="00050DB6" w:rsidRDefault="00050DB6" w:rsidP="00050DB6">
      <w:pPr>
        <w:rPr>
          <w:ins w:id="235" w:author="X X" w:date="2018-12-13T13:27:00Z"/>
        </w:rPr>
        <w:pPrChange w:id="236" w:author="X X" w:date="2019-01-03T10:37:00Z">
          <w:pPr/>
        </w:pPrChange>
      </w:pPr>
    </w:p>
    <w:p w:rsidR="00495D9A" w:rsidRDefault="00495D9A" w:rsidP="00495D9A">
      <w:pPr>
        <w:rPr>
          <w:ins w:id="237" w:author="X X" w:date="2018-12-13T13:27:00Z"/>
        </w:rPr>
      </w:pPr>
    </w:p>
    <w:p w:rsidR="00495D9A" w:rsidRDefault="00495D9A" w:rsidP="00495D9A">
      <w:pPr>
        <w:rPr>
          <w:ins w:id="238" w:author="X X" w:date="2018-12-13T13:27:00Z"/>
          <w:sz w:val="32"/>
          <w:szCs w:val="32"/>
        </w:rPr>
      </w:pPr>
      <w:ins w:id="239" w:author="X X" w:date="2018-12-13T13:27:00Z">
        <w:r>
          <w:rPr>
            <w:sz w:val="32"/>
            <w:szCs w:val="32"/>
          </w:rPr>
          <w:t>2. Diagram klas:</w:t>
        </w:r>
      </w:ins>
    </w:p>
    <w:p w:rsidR="00495D9A" w:rsidRDefault="00495D9A" w:rsidP="00495D9A">
      <w:pPr>
        <w:rPr>
          <w:ins w:id="240" w:author="X X" w:date="2018-12-13T13:27:00Z"/>
          <w:sz w:val="32"/>
          <w:szCs w:val="32"/>
        </w:rPr>
      </w:pPr>
      <w:ins w:id="241" w:author="X X" w:date="2018-12-13T13:27:00Z">
        <w:r>
          <w:rPr>
            <w:noProof/>
            <w:sz w:val="32"/>
            <w:szCs w:val="32"/>
          </w:rPr>
          <w:lastRenderedPageBreak/>
          <w:drawing>
            <wp:inline distT="0" distB="0" distL="0" distR="0">
              <wp:extent cx="5753100" cy="3438525"/>
              <wp:effectExtent l="0" t="0" r="0" b="9525"/>
              <wp:docPr id="9" name="Obraz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1"/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3438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242" w:author="X X" w:date="2018-12-13T13:27:00Z"/>
          <w:sz w:val="32"/>
          <w:szCs w:val="32"/>
        </w:rPr>
      </w:pPr>
      <w:ins w:id="243" w:author="X X" w:date="2018-12-13T13:27:00Z">
        <w:r>
          <w:rPr>
            <w:sz w:val="32"/>
            <w:szCs w:val="32"/>
          </w:rPr>
          <w:t>3. Diagram komponentów:</w:t>
        </w:r>
      </w:ins>
    </w:p>
    <w:p w:rsidR="00495D9A" w:rsidRDefault="00495D9A" w:rsidP="00495D9A">
      <w:pPr>
        <w:rPr>
          <w:ins w:id="244" w:author="X X" w:date="2018-12-13T13:27:00Z"/>
          <w:sz w:val="32"/>
          <w:szCs w:val="32"/>
        </w:rPr>
      </w:pPr>
      <w:ins w:id="245" w:author="X X" w:date="2018-12-13T13:27:00Z">
        <w:r>
          <w:rPr>
            <w:noProof/>
            <w:sz w:val="32"/>
            <w:szCs w:val="32"/>
          </w:rPr>
          <w:drawing>
            <wp:inline distT="0" distB="0" distL="0" distR="0">
              <wp:extent cx="5760720" cy="2571115"/>
              <wp:effectExtent l="0" t="0" r="0" b="635"/>
              <wp:docPr id="7" name="Obraz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2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2571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246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47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48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49" w:author="X X" w:date="2018-12-13T13:27:00Z"/>
          <w:sz w:val="32"/>
          <w:szCs w:val="32"/>
        </w:rPr>
      </w:pPr>
      <w:ins w:id="250" w:author="X X" w:date="2018-12-13T13:27:00Z">
        <w:r>
          <w:rPr>
            <w:sz w:val="32"/>
            <w:szCs w:val="32"/>
          </w:rPr>
          <w:t>4. Diagram pakietów:</w:t>
        </w:r>
      </w:ins>
    </w:p>
    <w:p w:rsidR="00495D9A" w:rsidRDefault="00495D9A" w:rsidP="00495D9A">
      <w:pPr>
        <w:rPr>
          <w:ins w:id="251" w:author="X X" w:date="2018-12-13T13:27:00Z"/>
          <w:sz w:val="32"/>
          <w:szCs w:val="32"/>
        </w:rPr>
      </w:pPr>
      <w:ins w:id="252" w:author="X X" w:date="2018-12-13T13:27:00Z">
        <w:r>
          <w:rPr>
            <w:noProof/>
            <w:sz w:val="32"/>
            <w:szCs w:val="32"/>
          </w:rPr>
          <w:lastRenderedPageBreak/>
          <w:drawing>
            <wp:inline distT="0" distB="0" distL="0" distR="0">
              <wp:extent cx="5753100" cy="1571625"/>
              <wp:effectExtent l="0" t="0" r="0" b="9525"/>
              <wp:docPr id="6" name="Obraz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3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1571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253" w:author="X X" w:date="2018-12-13T13:27:00Z"/>
          <w:sz w:val="32"/>
          <w:szCs w:val="32"/>
        </w:rPr>
      </w:pPr>
      <w:ins w:id="254" w:author="X X" w:date="2018-12-13T13:27:00Z">
        <w:r>
          <w:rPr>
            <w:sz w:val="32"/>
            <w:szCs w:val="32"/>
          </w:rPr>
          <w:t>5. Diagram wdrożenia:</w:t>
        </w:r>
      </w:ins>
    </w:p>
    <w:p w:rsidR="00495D9A" w:rsidRDefault="00495D9A" w:rsidP="00495D9A">
      <w:pPr>
        <w:rPr>
          <w:ins w:id="255" w:author="X X" w:date="2018-12-13T13:27:00Z"/>
          <w:sz w:val="32"/>
          <w:szCs w:val="32"/>
        </w:rPr>
      </w:pPr>
      <w:ins w:id="256" w:author="X X" w:date="2018-12-13T13:27:00Z">
        <w:r>
          <w:rPr>
            <w:noProof/>
            <w:sz w:val="32"/>
            <w:szCs w:val="32"/>
          </w:rPr>
          <w:drawing>
            <wp:inline distT="0" distB="0" distL="0" distR="0">
              <wp:extent cx="4067175" cy="1019175"/>
              <wp:effectExtent l="0" t="0" r="9525" b="9525"/>
              <wp:docPr id="5" name="Obraz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4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67175" cy="1019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257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58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59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60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61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62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63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64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65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66" w:author="X X" w:date="2018-12-13T13:27:00Z"/>
          <w:sz w:val="32"/>
          <w:szCs w:val="32"/>
        </w:rPr>
      </w:pPr>
    </w:p>
    <w:p w:rsidR="00495D9A" w:rsidRDefault="00495D9A" w:rsidP="00495D9A">
      <w:pPr>
        <w:rPr>
          <w:ins w:id="267" w:author="X X" w:date="2018-12-13T13:27:00Z"/>
          <w:sz w:val="32"/>
          <w:szCs w:val="32"/>
        </w:rPr>
      </w:pPr>
      <w:ins w:id="268" w:author="X X" w:date="2018-12-13T13:27:00Z">
        <w:r>
          <w:rPr>
            <w:sz w:val="32"/>
            <w:szCs w:val="32"/>
          </w:rPr>
          <w:t>6. Diagram przykładowego użycia:</w:t>
        </w:r>
      </w:ins>
    </w:p>
    <w:p w:rsidR="00495D9A" w:rsidRDefault="00495D9A" w:rsidP="00495D9A">
      <w:pPr>
        <w:rPr>
          <w:ins w:id="269" w:author="X X" w:date="2018-12-13T13:27:00Z"/>
          <w:sz w:val="32"/>
          <w:szCs w:val="32"/>
        </w:rPr>
      </w:pPr>
      <w:ins w:id="270" w:author="X X" w:date="2018-12-13T13:27:00Z">
        <w:del w:id="271" w:author="Marcin" w:date="2018-12-19T18:05:00Z">
          <w:r w:rsidDel="0023340E">
            <w:rPr>
              <w:noProof/>
              <w:sz w:val="32"/>
              <w:szCs w:val="32"/>
            </w:rPr>
            <w:lastRenderedPageBreak/>
            <w:drawing>
              <wp:inline distT="0" distB="0" distL="0" distR="0">
                <wp:extent cx="5760720" cy="2809240"/>
                <wp:effectExtent l="0" t="0" r="0" b="0"/>
                <wp:docPr id="4" name="Obra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280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ins>
      <w:ins w:id="272" w:author="Marcin" w:date="2018-12-19T18:05:00Z">
        <w:r w:rsidR="0023340E">
          <w:rPr>
            <w:noProof/>
            <w:sz w:val="32"/>
            <w:szCs w:val="32"/>
          </w:rPr>
          <w:drawing>
            <wp:inline distT="0" distB="0" distL="0" distR="0">
              <wp:extent cx="5219700" cy="2733675"/>
              <wp:effectExtent l="0" t="0" r="0" b="9525"/>
              <wp:docPr id="8" name="Obraz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19700" cy="273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273" w:author="X X" w:date="2018-12-13T13:27:00Z"/>
          <w:sz w:val="32"/>
          <w:szCs w:val="32"/>
        </w:rPr>
      </w:pPr>
      <w:ins w:id="274" w:author="X X" w:date="2018-12-13T13:27:00Z">
        <w:r>
          <w:rPr>
            <w:sz w:val="32"/>
            <w:szCs w:val="32"/>
          </w:rPr>
          <w:t>7. Diagram sekwencji:</w:t>
        </w:r>
        <w:r>
          <w:rPr>
            <w:noProof/>
            <w:sz w:val="32"/>
            <w:szCs w:val="32"/>
          </w:rPr>
          <w:drawing>
            <wp:inline distT="0" distB="0" distL="0" distR="0">
              <wp:extent cx="5753100" cy="5553075"/>
              <wp:effectExtent l="0" t="0" r="0" b="9525"/>
              <wp:docPr id="3" name="Obraz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6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53100" cy="5553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275" w:author="X X" w:date="2018-12-13T13:27:00Z"/>
          <w:sz w:val="32"/>
          <w:szCs w:val="32"/>
        </w:rPr>
      </w:pPr>
      <w:ins w:id="276" w:author="X X" w:date="2018-12-13T13:27:00Z">
        <w:r>
          <w:rPr>
            <w:sz w:val="32"/>
            <w:szCs w:val="32"/>
          </w:rPr>
          <w:lastRenderedPageBreak/>
          <w:t>8. Diagram stanów:</w:t>
        </w:r>
      </w:ins>
    </w:p>
    <w:p w:rsidR="00495D9A" w:rsidRDefault="00495D9A" w:rsidP="00495D9A">
      <w:pPr>
        <w:rPr>
          <w:ins w:id="277" w:author="X X" w:date="2018-12-13T13:27:00Z"/>
          <w:sz w:val="32"/>
          <w:szCs w:val="32"/>
        </w:rPr>
      </w:pPr>
      <w:ins w:id="278" w:author="X X" w:date="2018-12-13T13:27:00Z">
        <w:r>
          <w:rPr>
            <w:noProof/>
            <w:sz w:val="32"/>
            <w:szCs w:val="32"/>
          </w:rPr>
          <w:drawing>
            <wp:inline distT="0" distB="0" distL="0" distR="0">
              <wp:extent cx="4191000" cy="3943350"/>
              <wp:effectExtent l="0" t="0" r="0" b="0"/>
              <wp:docPr id="2" name="Obraz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7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91000" cy="394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495D9A">
      <w:pPr>
        <w:rPr>
          <w:ins w:id="279" w:author="X X" w:date="2018-12-13T13:27:00Z"/>
          <w:sz w:val="32"/>
          <w:szCs w:val="32"/>
        </w:rPr>
      </w:pPr>
      <w:ins w:id="280" w:author="X X" w:date="2018-12-13T13:27:00Z">
        <w:r>
          <w:rPr>
            <w:sz w:val="32"/>
            <w:szCs w:val="32"/>
          </w:rPr>
          <w:lastRenderedPageBreak/>
          <w:t>9. Diagram aktywności:</w:t>
        </w:r>
        <w:r>
          <w:rPr>
            <w:noProof/>
            <w:sz w:val="32"/>
            <w:szCs w:val="32"/>
          </w:rPr>
          <w:drawing>
            <wp:inline distT="0" distB="0" distL="0" distR="0">
              <wp:extent cx="5760720" cy="5027295"/>
              <wp:effectExtent l="0" t="0" r="0" b="1905"/>
              <wp:docPr id="1" name="Obraz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8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5027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95D9A" w:rsidRDefault="00495D9A" w:rsidP="00CA6969"/>
    <w:p w:rsidR="00CA6969" w:rsidRDefault="00CA6969" w:rsidP="00CA6969"/>
    <w:p w:rsidR="00CA6969" w:rsidRDefault="00CA6969" w:rsidP="00CA6969"/>
    <w:p w:rsidR="0068002C" w:rsidRDefault="00294FD8" w:rsidP="0068002C">
      <w:ins w:id="281" w:author="X X" w:date="2018-12-13T09:18:00Z">
        <w:r>
          <w:t xml:space="preserve">Zmiany dla przyrostu drugiego to ukończenie walidacji dla pól okna rejestracji </w:t>
        </w:r>
      </w:ins>
    </w:p>
    <w:sectPr w:rsidR="00680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C1AA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B271EB"/>
    <w:multiLevelType w:val="hybridMultilevel"/>
    <w:tmpl w:val="1C5EC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F22B6"/>
    <w:multiLevelType w:val="hybridMultilevel"/>
    <w:tmpl w:val="4282DE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98F"/>
    <w:multiLevelType w:val="multilevel"/>
    <w:tmpl w:val="F1A84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CD3DDA"/>
    <w:multiLevelType w:val="multilevel"/>
    <w:tmpl w:val="F1A84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 X">
    <w15:presenceInfo w15:providerId="Windows Live" w15:userId="f067f0fd314b1a4d"/>
  </w15:person>
  <w15:person w15:author="Marcin">
    <w15:presenceInfo w15:providerId="None" w15:userId="Marc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2C"/>
    <w:rsid w:val="00050DB6"/>
    <w:rsid w:val="00076307"/>
    <w:rsid w:val="0023340E"/>
    <w:rsid w:val="00294FD8"/>
    <w:rsid w:val="003443C0"/>
    <w:rsid w:val="00394C95"/>
    <w:rsid w:val="003C529F"/>
    <w:rsid w:val="00495D9A"/>
    <w:rsid w:val="0068002C"/>
    <w:rsid w:val="006A0526"/>
    <w:rsid w:val="00745AC6"/>
    <w:rsid w:val="00854A9C"/>
    <w:rsid w:val="00916B7D"/>
    <w:rsid w:val="0092600D"/>
    <w:rsid w:val="00AB7934"/>
    <w:rsid w:val="00B3606A"/>
    <w:rsid w:val="00BD7152"/>
    <w:rsid w:val="00CA6969"/>
    <w:rsid w:val="00CB1F91"/>
    <w:rsid w:val="00D054D2"/>
    <w:rsid w:val="00DB455C"/>
    <w:rsid w:val="00DF1F48"/>
    <w:rsid w:val="00E17E88"/>
    <w:rsid w:val="00EC07C9"/>
    <w:rsid w:val="00ED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3003"/>
  <w15:chartTrackingRefBased/>
  <w15:docId w15:val="{02CD55DB-9DF9-4BE1-A010-923680E3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002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C5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52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681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16</cp:revision>
  <dcterms:created xsi:type="dcterms:W3CDTF">2018-12-13T07:24:00Z</dcterms:created>
  <dcterms:modified xsi:type="dcterms:W3CDTF">2019-01-03T10:09:00Z</dcterms:modified>
</cp:coreProperties>
</file>